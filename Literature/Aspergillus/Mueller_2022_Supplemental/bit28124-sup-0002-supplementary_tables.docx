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4631BA" w14:textId="79B48E41" w:rsidR="00307B53" w:rsidRDefault="00892136" w:rsidP="00307B53">
      <w:pPr>
        <w:spacing w:after="0" w:line="480" w:lineRule="auto"/>
        <w:jc w:val="both"/>
        <w:rPr>
          <w:rFonts w:ascii="Times New Roman" w:hAnsi="Times New Roman" w:cs="Times New Roman"/>
          <w:b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b/>
          <w:lang w:val="en-GB"/>
        </w:rPr>
        <w:t>Supplementary Tables</w:t>
      </w:r>
    </w:p>
    <w:p w14:paraId="21C0F9F6" w14:textId="3EFCE2A2" w:rsidR="00C75192" w:rsidRDefault="00C75192" w:rsidP="006C0488">
      <w:pPr>
        <w:spacing w:after="0" w:line="48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C75192">
        <w:rPr>
          <w:rFonts w:ascii="Times New Roman" w:hAnsi="Times New Roman" w:cs="Times New Roman"/>
          <w:b/>
          <w:lang w:val="en-US"/>
        </w:rPr>
        <w:t xml:space="preserve">Table S1: </w:t>
      </w:r>
      <w:r w:rsidR="00BB37CF">
        <w:rPr>
          <w:rFonts w:ascii="Times New Roman" w:hAnsi="Times New Roman" w:cs="Times New Roman"/>
          <w:b/>
          <w:color w:val="000000" w:themeColor="text1"/>
          <w:lang w:val="en-US"/>
        </w:rPr>
        <w:t>Pixel size and field of view</w:t>
      </w:r>
      <w:r w:rsidRPr="00C75192">
        <w:rPr>
          <w:rFonts w:ascii="Times New Roman" w:hAnsi="Times New Roman" w:cs="Times New Roman"/>
          <w:b/>
          <w:color w:val="000000" w:themeColor="text1"/>
          <w:lang w:val="en-US"/>
        </w:rPr>
        <w:t xml:space="preserve"> during sampling</w:t>
      </w:r>
      <w:r w:rsidR="00FA584F">
        <w:rPr>
          <w:rFonts w:ascii="Times New Roman" w:hAnsi="Times New Roman" w:cs="Times New Roman"/>
          <w:b/>
          <w:color w:val="000000" w:themeColor="text1"/>
          <w:lang w:val="en-US"/>
        </w:rPr>
        <w:t>.</w:t>
      </w:r>
    </w:p>
    <w:p w14:paraId="3F8C65A1" w14:textId="34A64194" w:rsidR="00BB37CF" w:rsidRPr="00BB37CF" w:rsidRDefault="00BB37CF" w:rsidP="00D64C93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BB37CF">
        <w:rPr>
          <w:rFonts w:ascii="Times New Roman" w:eastAsia="Arial" w:hAnsi="Times New Roman" w:cs="Times New Roman"/>
          <w:lang w:val="en-US"/>
        </w:rPr>
        <w:t>Based on the ongoing agglomeration, the spore agglomerates increased in size. To still depict a sufficient number of developed spore agglomerates, the magnification was reduced</w:t>
      </w:r>
      <w:r>
        <w:rPr>
          <w:rFonts w:ascii="Times New Roman" w:eastAsia="Arial" w:hAnsi="Times New Roman" w:cs="Times New Roman"/>
          <w:lang w:val="en-US"/>
        </w:rPr>
        <w:t xml:space="preserve"> at certain sampling times. The table summarizes the resulting pixel size and field of view</w:t>
      </w:r>
      <w:r w:rsidR="00AF1BA1">
        <w:rPr>
          <w:rFonts w:ascii="Times New Roman" w:eastAsia="Arial" w:hAnsi="Times New Roman" w:cs="Times New Roman"/>
          <w:lang w:val="en-US"/>
        </w:rPr>
        <w:t xml:space="preserve"> during sampling</w:t>
      </w:r>
      <w:r>
        <w:rPr>
          <w:rFonts w:ascii="Times New Roman" w:eastAsia="Arial" w:hAnsi="Times New Roman" w:cs="Times New Roman"/>
          <w:lang w:val="en-US"/>
        </w:rPr>
        <w:t>.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5192" w14:paraId="09EB7750" w14:textId="77777777" w:rsidTr="001C4C42">
        <w:trPr>
          <w:cantSplit/>
          <w:trHeight w:val="287"/>
          <w:tblHeader/>
        </w:trPr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B8ECB" w14:textId="77777777" w:rsidR="00C75192" w:rsidRPr="00E23367" w:rsidRDefault="00C75192" w:rsidP="001C4C42">
            <w:pPr>
              <w:spacing w:after="120"/>
              <w:rPr>
                <w:rFonts w:ascii="Times New Roman" w:eastAsia="Times New Roman" w:hAnsi="Times New Roman" w:cs="Times New Roman"/>
                <w:b/>
              </w:rPr>
            </w:pPr>
            <w:r w:rsidRPr="00E23367">
              <w:rPr>
                <w:rFonts w:ascii="Times New Roman" w:eastAsia="Times New Roman" w:hAnsi="Times New Roman" w:cs="Times New Roman"/>
                <w:b/>
              </w:rPr>
              <w:t>Sample point, [h]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1A7BD" w14:textId="77777777" w:rsidR="00C75192" w:rsidRPr="00E23367" w:rsidRDefault="00C75192" w:rsidP="001C4C42">
            <w:pPr>
              <w:spacing w:after="12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E23367">
              <w:rPr>
                <w:rFonts w:ascii="Times New Roman" w:eastAsia="Times New Roman" w:hAnsi="Times New Roman" w:cs="Times New Roman"/>
                <w:b/>
              </w:rPr>
              <w:t>Pixel size, [µm]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3CB4A8" w14:textId="77777777" w:rsidR="00C75192" w:rsidRPr="00E23367" w:rsidRDefault="00C75192" w:rsidP="001C4C42">
            <w:pPr>
              <w:spacing w:after="120"/>
              <w:rPr>
                <w:rFonts w:ascii="Times New Roman" w:eastAsia="Times New Roman" w:hAnsi="Times New Roman" w:cs="Times New Roman"/>
                <w:b/>
              </w:rPr>
            </w:pPr>
            <w:r w:rsidRPr="00E23367">
              <w:rPr>
                <w:rFonts w:ascii="Times New Roman" w:eastAsia="Times New Roman" w:hAnsi="Times New Roman" w:cs="Times New Roman"/>
                <w:b/>
              </w:rPr>
              <w:t>Field of view, [mm]</w:t>
            </w:r>
          </w:p>
        </w:tc>
      </w:tr>
      <w:tr w:rsidR="00C75192" w14:paraId="7131EF02" w14:textId="77777777" w:rsidTr="001C4C42">
        <w:trPr>
          <w:cantSplit/>
          <w:trHeight w:val="366"/>
          <w:tblHeader/>
        </w:trPr>
        <w:tc>
          <w:tcPr>
            <w:tcW w:w="3005" w:type="dxa"/>
            <w:tcBorders>
              <w:top w:val="single" w:sz="4" w:space="0" w:color="auto"/>
            </w:tcBorders>
            <w:vAlign w:val="center"/>
          </w:tcPr>
          <w:p w14:paraId="294CE938" w14:textId="77777777" w:rsidR="00C75192" w:rsidRDefault="00C75192" w:rsidP="001C4C42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 – 1.5</w:t>
            </w:r>
          </w:p>
        </w:tc>
        <w:tc>
          <w:tcPr>
            <w:tcW w:w="3005" w:type="dxa"/>
            <w:tcBorders>
              <w:top w:val="single" w:sz="4" w:space="0" w:color="auto"/>
            </w:tcBorders>
            <w:vAlign w:val="center"/>
          </w:tcPr>
          <w:p w14:paraId="069BC2D1" w14:textId="77777777" w:rsidR="00C75192" w:rsidRDefault="00C75192" w:rsidP="001C4C42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0.82</w:t>
            </w:r>
          </w:p>
        </w:tc>
        <w:tc>
          <w:tcPr>
            <w:tcW w:w="3005" w:type="dxa"/>
            <w:tcBorders>
              <w:top w:val="single" w:sz="4" w:space="0" w:color="auto"/>
            </w:tcBorders>
            <w:vAlign w:val="center"/>
          </w:tcPr>
          <w:p w14:paraId="208D8B9E" w14:textId="77777777" w:rsidR="00C75192" w:rsidRDefault="00C75192" w:rsidP="001C4C42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1.49</w:t>
            </w:r>
            <w:r w:rsidRPr="00513DE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×</w:t>
            </w:r>
            <w:r w:rsidRPr="00513DE8">
              <w:rPr>
                <w:rFonts w:ascii="Times New Roman" w:eastAsia="Times New Roman" w:hAnsi="Times New Roman" w:cs="Times New Roman"/>
              </w:rPr>
              <w:t xml:space="preserve"> 1.12</w:t>
            </w:r>
          </w:p>
        </w:tc>
      </w:tr>
      <w:tr w:rsidR="00C75192" w14:paraId="42092543" w14:textId="77777777" w:rsidTr="001C4C42">
        <w:trPr>
          <w:cantSplit/>
          <w:tblHeader/>
        </w:trPr>
        <w:tc>
          <w:tcPr>
            <w:tcW w:w="3005" w:type="dxa"/>
            <w:vAlign w:val="center"/>
          </w:tcPr>
          <w:p w14:paraId="23AB0BED" w14:textId="77777777" w:rsidR="00C75192" w:rsidRDefault="00C75192" w:rsidP="001C4C42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– 2.5</w:t>
            </w:r>
          </w:p>
        </w:tc>
        <w:tc>
          <w:tcPr>
            <w:tcW w:w="3005" w:type="dxa"/>
            <w:vAlign w:val="center"/>
          </w:tcPr>
          <w:p w14:paraId="73F541A9" w14:textId="77777777" w:rsidR="00C75192" w:rsidRDefault="00C75192" w:rsidP="001C4C42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1.63</w:t>
            </w:r>
          </w:p>
        </w:tc>
        <w:tc>
          <w:tcPr>
            <w:tcW w:w="3005" w:type="dxa"/>
            <w:vAlign w:val="center"/>
          </w:tcPr>
          <w:p w14:paraId="22E4E3F0" w14:textId="77777777" w:rsidR="00C75192" w:rsidRDefault="00C75192" w:rsidP="001C4C42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513DE8"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 xml:space="preserve">97 × </w:t>
            </w:r>
            <w:r w:rsidRPr="00513DE8">
              <w:rPr>
                <w:rFonts w:ascii="Times New Roman" w:eastAsia="Times New Roman" w:hAnsi="Times New Roman" w:cs="Times New Roman"/>
              </w:rPr>
              <w:t>2.22</w:t>
            </w:r>
          </w:p>
        </w:tc>
      </w:tr>
      <w:tr w:rsidR="00C75192" w14:paraId="6EBF7211" w14:textId="77777777" w:rsidTr="001C4C42">
        <w:trPr>
          <w:cantSplit/>
          <w:tblHeader/>
        </w:trPr>
        <w:tc>
          <w:tcPr>
            <w:tcW w:w="3005" w:type="dxa"/>
            <w:vAlign w:val="center"/>
          </w:tcPr>
          <w:p w14:paraId="73E74238" w14:textId="77777777" w:rsidR="00C75192" w:rsidRDefault="00C75192" w:rsidP="001C4C42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 – 3.5</w:t>
            </w:r>
          </w:p>
        </w:tc>
        <w:tc>
          <w:tcPr>
            <w:tcW w:w="3005" w:type="dxa"/>
            <w:vAlign w:val="center"/>
          </w:tcPr>
          <w:p w14:paraId="09E4581B" w14:textId="77777777" w:rsidR="00C75192" w:rsidRDefault="00C75192" w:rsidP="001C4C42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3.33</w:t>
            </w:r>
          </w:p>
        </w:tc>
        <w:tc>
          <w:tcPr>
            <w:tcW w:w="3005" w:type="dxa"/>
            <w:vAlign w:val="center"/>
          </w:tcPr>
          <w:p w14:paraId="1814BDBB" w14:textId="77777777" w:rsidR="00C75192" w:rsidRDefault="00C75192" w:rsidP="001C4C42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6.07 × </w:t>
            </w:r>
            <w:r w:rsidRPr="00513DE8">
              <w:rPr>
                <w:rFonts w:ascii="Times New Roman" w:eastAsia="Times New Roman" w:hAnsi="Times New Roman" w:cs="Times New Roman"/>
              </w:rPr>
              <w:t>4.55</w:t>
            </w:r>
          </w:p>
        </w:tc>
      </w:tr>
      <w:tr w:rsidR="00C75192" w14:paraId="3C62236F" w14:textId="77777777" w:rsidTr="001C4C42">
        <w:trPr>
          <w:cantSplit/>
          <w:tblHeader/>
        </w:trPr>
        <w:tc>
          <w:tcPr>
            <w:tcW w:w="3005" w:type="dxa"/>
            <w:vAlign w:val="center"/>
          </w:tcPr>
          <w:p w14:paraId="4187ECCA" w14:textId="77777777" w:rsidR="00C75192" w:rsidRDefault="00C75192" w:rsidP="001C4C42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 – 48</w:t>
            </w:r>
          </w:p>
        </w:tc>
        <w:tc>
          <w:tcPr>
            <w:tcW w:w="3005" w:type="dxa"/>
            <w:vAlign w:val="center"/>
          </w:tcPr>
          <w:p w14:paraId="1693C98B" w14:textId="77777777" w:rsidR="00C75192" w:rsidRDefault="00C75192" w:rsidP="001C4C42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4.08</w:t>
            </w:r>
          </w:p>
        </w:tc>
        <w:tc>
          <w:tcPr>
            <w:tcW w:w="3006" w:type="dxa"/>
            <w:vAlign w:val="center"/>
          </w:tcPr>
          <w:p w14:paraId="3EA789E6" w14:textId="77777777" w:rsidR="00C75192" w:rsidRDefault="00C75192" w:rsidP="001C4C42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7.44 × </w:t>
            </w:r>
            <w:r w:rsidRPr="00513DE8">
              <w:rPr>
                <w:rFonts w:ascii="Times New Roman" w:eastAsia="Times New Roman" w:hAnsi="Times New Roman" w:cs="Times New Roman"/>
              </w:rPr>
              <w:t>5.58</w:t>
            </w:r>
          </w:p>
        </w:tc>
      </w:tr>
    </w:tbl>
    <w:p w14:paraId="1EC25F35" w14:textId="77777777" w:rsidR="00892136" w:rsidRPr="00892136" w:rsidRDefault="00892136" w:rsidP="00C75192">
      <w:pPr>
        <w:spacing w:after="0" w:line="480" w:lineRule="auto"/>
        <w:jc w:val="both"/>
        <w:rPr>
          <w:rFonts w:ascii="Times New Roman" w:hAnsi="Times New Roman" w:cs="Times New Roman"/>
          <w:b/>
          <w:lang w:val="en-GB"/>
        </w:rPr>
      </w:pPr>
    </w:p>
    <w:sectPr w:rsidR="00892136" w:rsidRPr="00892136" w:rsidSect="002977C8">
      <w:footerReference w:type="even" r:id="rId8"/>
      <w:footerReference w:type="default" r:id="rId9"/>
      <w:pgSz w:w="11906" w:h="16838"/>
      <w:pgMar w:top="1440" w:right="1440" w:bottom="1440" w:left="1440" w:header="706" w:footer="706" w:gutter="0"/>
      <w:lnNumType w:countBy="1" w:restart="continuous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8582FC" w16cid:durableId="22C95734"/>
  <w16cid:commentId w16cid:paraId="44ACA9D7" w16cid:durableId="22CA788A"/>
  <w16cid:commentId w16cid:paraId="0552C789" w16cid:durableId="22C95735"/>
  <w16cid:commentId w16cid:paraId="254DE22F" w16cid:durableId="22C95736"/>
  <w16cid:commentId w16cid:paraId="5F42BFEA" w16cid:durableId="22C95737"/>
  <w16cid:commentId w16cid:paraId="4B663FBA" w16cid:durableId="22C95738"/>
  <w16cid:commentId w16cid:paraId="052ED6A9" w16cid:durableId="22C95739"/>
  <w16cid:commentId w16cid:paraId="02F341A8" w16cid:durableId="22CA7972"/>
  <w16cid:commentId w16cid:paraId="73BC6803" w16cid:durableId="22C9573A"/>
  <w16cid:commentId w16cid:paraId="3DC1669F" w16cid:durableId="22CA781D"/>
  <w16cid:commentId w16cid:paraId="44036128" w16cid:durableId="22C975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AE221" w14:textId="77777777" w:rsidR="00131A41" w:rsidRDefault="00131A41" w:rsidP="0091642A">
      <w:pPr>
        <w:spacing w:after="0" w:line="240" w:lineRule="auto"/>
      </w:pPr>
      <w:r>
        <w:separator/>
      </w:r>
    </w:p>
  </w:endnote>
  <w:endnote w:type="continuationSeparator" w:id="0">
    <w:p w14:paraId="19CA579D" w14:textId="77777777" w:rsidR="00131A41" w:rsidRDefault="00131A41" w:rsidP="0091642A">
      <w:pPr>
        <w:spacing w:after="0" w:line="240" w:lineRule="auto"/>
      </w:pPr>
      <w:r>
        <w:continuationSeparator/>
      </w:r>
    </w:p>
  </w:endnote>
  <w:endnote w:type="continuationNotice" w:id="1">
    <w:p w14:paraId="674EA299" w14:textId="77777777" w:rsidR="00131A41" w:rsidRDefault="00131A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ustomXmlInsRangeStart w:id="1" w:author="Author" w:date="2020-07-16T17:56:00Z"/>
  <w:sdt>
    <w:sdtPr>
      <w:rPr>
        <w:rStyle w:val="Seitenzahl"/>
      </w:rPr>
      <w:id w:val="-320506898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customXmlInsRangeEnd w:id="1"/>
      <w:p w14:paraId="3A292FE4" w14:textId="1926896F" w:rsidR="00131A41" w:rsidRDefault="00131A41" w:rsidP="00F94B7B">
        <w:pPr>
          <w:pStyle w:val="Fuzeile"/>
          <w:framePr w:wrap="none" w:vAnchor="text" w:hAnchor="margin" w:xAlign="right" w:y="1"/>
          <w:rPr>
            <w:ins w:id="2" w:author="Author" w:date="2020-07-16T17:56:00Z"/>
            <w:rStyle w:val="Seitenzahl"/>
          </w:rPr>
        </w:pPr>
        <w:ins w:id="3" w:author="Author" w:date="2020-07-16T17:56:00Z"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end"/>
          </w:r>
        </w:ins>
      </w:p>
      <w:customXmlInsRangeStart w:id="4" w:author="Author" w:date="2020-07-16T17:56:00Z"/>
    </w:sdtContent>
  </w:sdt>
  <w:customXmlInsRangeEnd w:id="4"/>
  <w:p w14:paraId="7CC8B087" w14:textId="77777777" w:rsidR="00131A41" w:rsidRDefault="00131A41" w:rsidP="002977C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Seitenzahl"/>
      </w:rPr>
      <w:id w:val="178083111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0F969FBF" w14:textId="59F0FB1D" w:rsidR="00131A41" w:rsidRDefault="00131A41" w:rsidP="00F94B7B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15239D"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1028FDA0" w14:textId="77777777" w:rsidR="00131A41" w:rsidRDefault="00131A41" w:rsidP="002977C8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6403FD" w14:textId="77777777" w:rsidR="00131A41" w:rsidRDefault="00131A41" w:rsidP="0091642A">
      <w:pPr>
        <w:spacing w:after="0" w:line="240" w:lineRule="auto"/>
      </w:pPr>
      <w:r>
        <w:separator/>
      </w:r>
    </w:p>
  </w:footnote>
  <w:footnote w:type="continuationSeparator" w:id="0">
    <w:p w14:paraId="4C96B7E4" w14:textId="77777777" w:rsidR="00131A41" w:rsidRDefault="00131A41" w:rsidP="0091642A">
      <w:pPr>
        <w:spacing w:after="0" w:line="240" w:lineRule="auto"/>
      </w:pPr>
      <w:r>
        <w:continuationSeparator/>
      </w:r>
    </w:p>
  </w:footnote>
  <w:footnote w:type="continuationNotice" w:id="1">
    <w:p w14:paraId="65635EE1" w14:textId="77777777" w:rsidR="00131A41" w:rsidRDefault="00131A4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4DE96D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1EC9A7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808D9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522B0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80ED52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4052B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D6CCC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AAF75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EC36D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E4C73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944F0"/>
    <w:multiLevelType w:val="hybridMultilevel"/>
    <w:tmpl w:val="F90E2B9E"/>
    <w:lvl w:ilvl="0" w:tplc="CAC2160C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5E1D99"/>
    <w:multiLevelType w:val="hybridMultilevel"/>
    <w:tmpl w:val="A32E90A4"/>
    <w:lvl w:ilvl="0" w:tplc="5A281B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B10151"/>
    <w:multiLevelType w:val="hybridMultilevel"/>
    <w:tmpl w:val="F36C04AE"/>
    <w:lvl w:ilvl="0" w:tplc="D8165D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334FB"/>
    <w:multiLevelType w:val="hybridMultilevel"/>
    <w:tmpl w:val="51662DFA"/>
    <w:lvl w:ilvl="0" w:tplc="5C74605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115DD"/>
    <w:multiLevelType w:val="hybridMultilevel"/>
    <w:tmpl w:val="AA68C9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6388D"/>
    <w:multiLevelType w:val="hybridMultilevel"/>
    <w:tmpl w:val="D62E29E2"/>
    <w:lvl w:ilvl="0" w:tplc="192CEB7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24167"/>
    <w:multiLevelType w:val="multilevel"/>
    <w:tmpl w:val="7A4649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720" w:hanging="720"/>
      </w:pPr>
      <w:rPr>
        <w:rFonts w:ascii="OpenSymbol" w:hAnsi="OpenSymbol" w:cs="OpenSymbo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7" w15:restartNumberingAfterBreak="0">
    <w:nsid w:val="3E29654A"/>
    <w:multiLevelType w:val="hybridMultilevel"/>
    <w:tmpl w:val="42D8D4C2"/>
    <w:lvl w:ilvl="0" w:tplc="D8165D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77D61"/>
    <w:multiLevelType w:val="hybridMultilevel"/>
    <w:tmpl w:val="E9749848"/>
    <w:lvl w:ilvl="0" w:tplc="FB28D1C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F31BB"/>
    <w:multiLevelType w:val="hybridMultilevel"/>
    <w:tmpl w:val="FE26B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2041CE"/>
    <w:multiLevelType w:val="hybridMultilevel"/>
    <w:tmpl w:val="12743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B3E1F"/>
    <w:multiLevelType w:val="hybridMultilevel"/>
    <w:tmpl w:val="F6B2D35E"/>
    <w:lvl w:ilvl="0" w:tplc="57EA19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A4AC5"/>
    <w:multiLevelType w:val="hybridMultilevel"/>
    <w:tmpl w:val="983E203C"/>
    <w:lvl w:ilvl="0" w:tplc="D78CD7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C3CAE"/>
    <w:multiLevelType w:val="hybridMultilevel"/>
    <w:tmpl w:val="A6DE3B48"/>
    <w:lvl w:ilvl="0" w:tplc="F2B23C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7749D3"/>
    <w:multiLevelType w:val="hybridMultilevel"/>
    <w:tmpl w:val="EB9447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E17E4"/>
    <w:multiLevelType w:val="hybridMultilevel"/>
    <w:tmpl w:val="876CE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7C7D15"/>
    <w:multiLevelType w:val="hybridMultilevel"/>
    <w:tmpl w:val="E5C09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164EB"/>
    <w:multiLevelType w:val="hybridMultilevel"/>
    <w:tmpl w:val="44AA96A4"/>
    <w:lvl w:ilvl="0" w:tplc="CAC2160C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A73C68"/>
    <w:multiLevelType w:val="hybridMultilevel"/>
    <w:tmpl w:val="75E078EA"/>
    <w:lvl w:ilvl="0" w:tplc="534AD120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26878F7"/>
    <w:multiLevelType w:val="hybridMultilevel"/>
    <w:tmpl w:val="178A8BCA"/>
    <w:lvl w:ilvl="0" w:tplc="62AE3C06">
      <w:start w:val="1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B20F20"/>
    <w:multiLevelType w:val="hybridMultilevel"/>
    <w:tmpl w:val="6B480C74"/>
    <w:lvl w:ilvl="0" w:tplc="EF0C4C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E7994"/>
    <w:multiLevelType w:val="hybridMultilevel"/>
    <w:tmpl w:val="83C481E4"/>
    <w:lvl w:ilvl="0" w:tplc="6F4E81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4F1A7B"/>
    <w:multiLevelType w:val="hybridMultilevel"/>
    <w:tmpl w:val="24E81CB4"/>
    <w:lvl w:ilvl="0" w:tplc="04070011">
      <w:start w:val="1"/>
      <w:numFmt w:val="decimal"/>
      <w:lvlText w:val="%1)"/>
      <w:lvlJc w:val="lef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7D6976A3"/>
    <w:multiLevelType w:val="hybridMultilevel"/>
    <w:tmpl w:val="3DCAE7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E1346"/>
    <w:multiLevelType w:val="hybridMultilevel"/>
    <w:tmpl w:val="75FA6C0C"/>
    <w:lvl w:ilvl="0" w:tplc="BA0AC274">
      <w:numFmt w:val="bullet"/>
      <w:lvlText w:val=""/>
      <w:lvlJc w:val="left"/>
      <w:pPr>
        <w:ind w:left="2580" w:hanging="360"/>
      </w:pPr>
      <w:rPr>
        <w:rFonts w:ascii="Wingdings" w:eastAsiaTheme="minorEastAsia" w:hAnsi="Wingdings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5" w15:restartNumberingAfterBreak="0">
    <w:nsid w:val="7F9A06AC"/>
    <w:multiLevelType w:val="hybridMultilevel"/>
    <w:tmpl w:val="69988C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6"/>
  </w:num>
  <w:num w:numId="4">
    <w:abstractNumId w:val="22"/>
  </w:num>
  <w:num w:numId="5">
    <w:abstractNumId w:val="12"/>
  </w:num>
  <w:num w:numId="6">
    <w:abstractNumId w:val="17"/>
  </w:num>
  <w:num w:numId="7">
    <w:abstractNumId w:val="35"/>
  </w:num>
  <w:num w:numId="8">
    <w:abstractNumId w:val="20"/>
  </w:num>
  <w:num w:numId="9">
    <w:abstractNumId w:val="31"/>
  </w:num>
  <w:num w:numId="10">
    <w:abstractNumId w:val="18"/>
  </w:num>
  <w:num w:numId="11">
    <w:abstractNumId w:val="23"/>
  </w:num>
  <w:num w:numId="12">
    <w:abstractNumId w:val="33"/>
  </w:num>
  <w:num w:numId="13">
    <w:abstractNumId w:val="29"/>
  </w:num>
  <w:num w:numId="14">
    <w:abstractNumId w:val="32"/>
  </w:num>
  <w:num w:numId="15">
    <w:abstractNumId w:val="27"/>
  </w:num>
  <w:num w:numId="16">
    <w:abstractNumId w:val="10"/>
  </w:num>
  <w:num w:numId="17">
    <w:abstractNumId w:val="14"/>
  </w:num>
  <w:num w:numId="18">
    <w:abstractNumId w:val="11"/>
  </w:num>
  <w:num w:numId="19">
    <w:abstractNumId w:val="15"/>
  </w:num>
  <w:num w:numId="20">
    <w:abstractNumId w:val="34"/>
  </w:num>
  <w:num w:numId="21">
    <w:abstractNumId w:val="28"/>
  </w:num>
  <w:num w:numId="22">
    <w:abstractNumId w:val="30"/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5"/>
  </w:num>
  <w:num w:numId="29">
    <w:abstractNumId w:val="6"/>
  </w:num>
  <w:num w:numId="30">
    <w:abstractNumId w:val="7"/>
  </w:num>
  <w:num w:numId="31">
    <w:abstractNumId w:val="8"/>
  </w:num>
  <w:num w:numId="32">
    <w:abstractNumId w:val="9"/>
  </w:num>
  <w:num w:numId="33">
    <w:abstractNumId w:val="25"/>
  </w:num>
  <w:num w:numId="34">
    <w:abstractNumId w:val="21"/>
  </w:num>
  <w:num w:numId="35">
    <w:abstractNumId w:val="1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A5"/>
    <w:rsid w:val="00001000"/>
    <w:rsid w:val="00003B02"/>
    <w:rsid w:val="000047F9"/>
    <w:rsid w:val="0001086D"/>
    <w:rsid w:val="00011500"/>
    <w:rsid w:val="000221AD"/>
    <w:rsid w:val="0002243D"/>
    <w:rsid w:val="00023ECE"/>
    <w:rsid w:val="00024076"/>
    <w:rsid w:val="00030B0F"/>
    <w:rsid w:val="0003152A"/>
    <w:rsid w:val="00033298"/>
    <w:rsid w:val="00035C56"/>
    <w:rsid w:val="000405D4"/>
    <w:rsid w:val="00042918"/>
    <w:rsid w:val="00044D39"/>
    <w:rsid w:val="00050A47"/>
    <w:rsid w:val="00051B4C"/>
    <w:rsid w:val="00053FA9"/>
    <w:rsid w:val="00056F36"/>
    <w:rsid w:val="000570BC"/>
    <w:rsid w:val="00060011"/>
    <w:rsid w:val="00064BF8"/>
    <w:rsid w:val="0007227A"/>
    <w:rsid w:val="00075536"/>
    <w:rsid w:val="000771F7"/>
    <w:rsid w:val="0007753B"/>
    <w:rsid w:val="000808C2"/>
    <w:rsid w:val="00081759"/>
    <w:rsid w:val="000841FC"/>
    <w:rsid w:val="00086F0C"/>
    <w:rsid w:val="0009028A"/>
    <w:rsid w:val="00091E23"/>
    <w:rsid w:val="000A29EF"/>
    <w:rsid w:val="000A5373"/>
    <w:rsid w:val="000A5528"/>
    <w:rsid w:val="000A6334"/>
    <w:rsid w:val="000B1622"/>
    <w:rsid w:val="000B29EF"/>
    <w:rsid w:val="000B4D79"/>
    <w:rsid w:val="000B5D25"/>
    <w:rsid w:val="000B5FA5"/>
    <w:rsid w:val="000C00B5"/>
    <w:rsid w:val="000C1932"/>
    <w:rsid w:val="000C4A65"/>
    <w:rsid w:val="000C4AFF"/>
    <w:rsid w:val="000C67CE"/>
    <w:rsid w:val="000D0671"/>
    <w:rsid w:val="000D3104"/>
    <w:rsid w:val="000D3D5D"/>
    <w:rsid w:val="000D6838"/>
    <w:rsid w:val="000D6C3C"/>
    <w:rsid w:val="000D7448"/>
    <w:rsid w:val="000D7C31"/>
    <w:rsid w:val="000D7FB6"/>
    <w:rsid w:val="000E037F"/>
    <w:rsid w:val="000F6893"/>
    <w:rsid w:val="000F7912"/>
    <w:rsid w:val="00100091"/>
    <w:rsid w:val="001075C0"/>
    <w:rsid w:val="00111C4E"/>
    <w:rsid w:val="0011422E"/>
    <w:rsid w:val="00120903"/>
    <w:rsid w:val="00121842"/>
    <w:rsid w:val="00121C32"/>
    <w:rsid w:val="00126FA2"/>
    <w:rsid w:val="00131293"/>
    <w:rsid w:val="00131A41"/>
    <w:rsid w:val="001334B2"/>
    <w:rsid w:val="00134EE7"/>
    <w:rsid w:val="00135C7E"/>
    <w:rsid w:val="00136F7D"/>
    <w:rsid w:val="00140A69"/>
    <w:rsid w:val="0014125E"/>
    <w:rsid w:val="00141E08"/>
    <w:rsid w:val="00142487"/>
    <w:rsid w:val="00142BF7"/>
    <w:rsid w:val="00143355"/>
    <w:rsid w:val="001456D6"/>
    <w:rsid w:val="00146565"/>
    <w:rsid w:val="0015031D"/>
    <w:rsid w:val="00151C54"/>
    <w:rsid w:val="00152016"/>
    <w:rsid w:val="0015239D"/>
    <w:rsid w:val="0015662F"/>
    <w:rsid w:val="00156E21"/>
    <w:rsid w:val="001611D1"/>
    <w:rsid w:val="0016262B"/>
    <w:rsid w:val="001631F6"/>
    <w:rsid w:val="00164B8D"/>
    <w:rsid w:val="00165FEB"/>
    <w:rsid w:val="00167DC0"/>
    <w:rsid w:val="00173540"/>
    <w:rsid w:val="00181305"/>
    <w:rsid w:val="0018481F"/>
    <w:rsid w:val="001876BC"/>
    <w:rsid w:val="0019041D"/>
    <w:rsid w:val="00192434"/>
    <w:rsid w:val="00193980"/>
    <w:rsid w:val="00194B66"/>
    <w:rsid w:val="00196B3E"/>
    <w:rsid w:val="00197490"/>
    <w:rsid w:val="001A2186"/>
    <w:rsid w:val="001A305A"/>
    <w:rsid w:val="001A36A9"/>
    <w:rsid w:val="001A631A"/>
    <w:rsid w:val="001B3D6C"/>
    <w:rsid w:val="001B41E1"/>
    <w:rsid w:val="001C032C"/>
    <w:rsid w:val="001C53FE"/>
    <w:rsid w:val="001C5A53"/>
    <w:rsid w:val="001C5E0D"/>
    <w:rsid w:val="001D1E93"/>
    <w:rsid w:val="001D5C80"/>
    <w:rsid w:val="001D5EC0"/>
    <w:rsid w:val="001E0474"/>
    <w:rsid w:val="001E18B3"/>
    <w:rsid w:val="001E3654"/>
    <w:rsid w:val="001F3AA7"/>
    <w:rsid w:val="001F4791"/>
    <w:rsid w:val="001F5582"/>
    <w:rsid w:val="001F58BE"/>
    <w:rsid w:val="001F7749"/>
    <w:rsid w:val="001F77E4"/>
    <w:rsid w:val="00200B28"/>
    <w:rsid w:val="0020167D"/>
    <w:rsid w:val="00203462"/>
    <w:rsid w:val="00205483"/>
    <w:rsid w:val="00217461"/>
    <w:rsid w:val="00221B8D"/>
    <w:rsid w:val="00224110"/>
    <w:rsid w:val="0022466B"/>
    <w:rsid w:val="002254B2"/>
    <w:rsid w:val="00225998"/>
    <w:rsid w:val="00226BD6"/>
    <w:rsid w:val="002314D1"/>
    <w:rsid w:val="00232D7D"/>
    <w:rsid w:val="00242719"/>
    <w:rsid w:val="0024587D"/>
    <w:rsid w:val="002530C7"/>
    <w:rsid w:val="0025627B"/>
    <w:rsid w:val="002568BD"/>
    <w:rsid w:val="002619FC"/>
    <w:rsid w:val="00266B21"/>
    <w:rsid w:val="002734F4"/>
    <w:rsid w:val="00277C44"/>
    <w:rsid w:val="002835F4"/>
    <w:rsid w:val="00287C99"/>
    <w:rsid w:val="00292174"/>
    <w:rsid w:val="0029649E"/>
    <w:rsid w:val="0029668A"/>
    <w:rsid w:val="00296EF9"/>
    <w:rsid w:val="002977C8"/>
    <w:rsid w:val="002A0504"/>
    <w:rsid w:val="002B0CA0"/>
    <w:rsid w:val="002B3798"/>
    <w:rsid w:val="002B4062"/>
    <w:rsid w:val="002B47CF"/>
    <w:rsid w:val="002B4EED"/>
    <w:rsid w:val="002B7E33"/>
    <w:rsid w:val="002C2049"/>
    <w:rsid w:val="002C21FD"/>
    <w:rsid w:val="002C27E5"/>
    <w:rsid w:val="002C3313"/>
    <w:rsid w:val="002C3EFC"/>
    <w:rsid w:val="002C4440"/>
    <w:rsid w:val="002C5337"/>
    <w:rsid w:val="002C53DE"/>
    <w:rsid w:val="002C683A"/>
    <w:rsid w:val="002C6EF9"/>
    <w:rsid w:val="002D211E"/>
    <w:rsid w:val="002D3A64"/>
    <w:rsid w:val="002D5E5B"/>
    <w:rsid w:val="002D6CEE"/>
    <w:rsid w:val="002E10E6"/>
    <w:rsid w:val="002E4E7D"/>
    <w:rsid w:val="002E51AD"/>
    <w:rsid w:val="002E51C9"/>
    <w:rsid w:val="002F020F"/>
    <w:rsid w:val="002F0B37"/>
    <w:rsid w:val="002F57D7"/>
    <w:rsid w:val="002F69A6"/>
    <w:rsid w:val="002F7616"/>
    <w:rsid w:val="002F7C0D"/>
    <w:rsid w:val="0030031F"/>
    <w:rsid w:val="003009E0"/>
    <w:rsid w:val="00301A7E"/>
    <w:rsid w:val="00307B53"/>
    <w:rsid w:val="00307F9E"/>
    <w:rsid w:val="0031106C"/>
    <w:rsid w:val="00312535"/>
    <w:rsid w:val="0031364B"/>
    <w:rsid w:val="00315376"/>
    <w:rsid w:val="003153FF"/>
    <w:rsid w:val="00321FF3"/>
    <w:rsid w:val="003244AB"/>
    <w:rsid w:val="00326787"/>
    <w:rsid w:val="00327FFB"/>
    <w:rsid w:val="00330956"/>
    <w:rsid w:val="0033177D"/>
    <w:rsid w:val="00331ACB"/>
    <w:rsid w:val="003333E7"/>
    <w:rsid w:val="0033378E"/>
    <w:rsid w:val="00337269"/>
    <w:rsid w:val="00337630"/>
    <w:rsid w:val="00340DF0"/>
    <w:rsid w:val="00344627"/>
    <w:rsid w:val="003452BC"/>
    <w:rsid w:val="0035038E"/>
    <w:rsid w:val="0035265A"/>
    <w:rsid w:val="00352AE4"/>
    <w:rsid w:val="003551CE"/>
    <w:rsid w:val="00356277"/>
    <w:rsid w:val="00356879"/>
    <w:rsid w:val="0036095A"/>
    <w:rsid w:val="00362983"/>
    <w:rsid w:val="0037336A"/>
    <w:rsid w:val="003746D7"/>
    <w:rsid w:val="00374D75"/>
    <w:rsid w:val="003751F7"/>
    <w:rsid w:val="003753C5"/>
    <w:rsid w:val="00376C4D"/>
    <w:rsid w:val="00377318"/>
    <w:rsid w:val="00383A94"/>
    <w:rsid w:val="00383CA0"/>
    <w:rsid w:val="003856CD"/>
    <w:rsid w:val="00386B65"/>
    <w:rsid w:val="00386D2A"/>
    <w:rsid w:val="0039057B"/>
    <w:rsid w:val="003910CD"/>
    <w:rsid w:val="0039703B"/>
    <w:rsid w:val="003A17E9"/>
    <w:rsid w:val="003A42AB"/>
    <w:rsid w:val="003A6876"/>
    <w:rsid w:val="003B055D"/>
    <w:rsid w:val="003B09CC"/>
    <w:rsid w:val="003B0CB2"/>
    <w:rsid w:val="003B1619"/>
    <w:rsid w:val="003B2884"/>
    <w:rsid w:val="003B3C06"/>
    <w:rsid w:val="003B4D11"/>
    <w:rsid w:val="003B57D9"/>
    <w:rsid w:val="003C1E87"/>
    <w:rsid w:val="003C1FE8"/>
    <w:rsid w:val="003C248C"/>
    <w:rsid w:val="003C4A71"/>
    <w:rsid w:val="003C4CA0"/>
    <w:rsid w:val="003C543A"/>
    <w:rsid w:val="003C6C0B"/>
    <w:rsid w:val="003C739A"/>
    <w:rsid w:val="003C7D4C"/>
    <w:rsid w:val="003D141C"/>
    <w:rsid w:val="003D1F47"/>
    <w:rsid w:val="003D2345"/>
    <w:rsid w:val="003D381C"/>
    <w:rsid w:val="003E13D5"/>
    <w:rsid w:val="003E25C8"/>
    <w:rsid w:val="003E3BEB"/>
    <w:rsid w:val="003E6E19"/>
    <w:rsid w:val="003F2355"/>
    <w:rsid w:val="003F4E4A"/>
    <w:rsid w:val="003F6721"/>
    <w:rsid w:val="003F6CAB"/>
    <w:rsid w:val="003F7232"/>
    <w:rsid w:val="003F7E7A"/>
    <w:rsid w:val="00404B4B"/>
    <w:rsid w:val="00404C92"/>
    <w:rsid w:val="00410E3E"/>
    <w:rsid w:val="00411668"/>
    <w:rsid w:val="004117CF"/>
    <w:rsid w:val="004232E0"/>
    <w:rsid w:val="00427E6B"/>
    <w:rsid w:val="00431DB5"/>
    <w:rsid w:val="00433095"/>
    <w:rsid w:val="004349CA"/>
    <w:rsid w:val="00434EF8"/>
    <w:rsid w:val="00437078"/>
    <w:rsid w:val="004377DD"/>
    <w:rsid w:val="0044151B"/>
    <w:rsid w:val="00441B81"/>
    <w:rsid w:val="004424D4"/>
    <w:rsid w:val="00443242"/>
    <w:rsid w:val="0044617D"/>
    <w:rsid w:val="004461A6"/>
    <w:rsid w:val="004515B2"/>
    <w:rsid w:val="004540A3"/>
    <w:rsid w:val="00465E89"/>
    <w:rsid w:val="00467B5B"/>
    <w:rsid w:val="00467C7A"/>
    <w:rsid w:val="0047382A"/>
    <w:rsid w:val="00476F69"/>
    <w:rsid w:val="00486133"/>
    <w:rsid w:val="00486BC4"/>
    <w:rsid w:val="00490046"/>
    <w:rsid w:val="00490552"/>
    <w:rsid w:val="004955B5"/>
    <w:rsid w:val="0049722D"/>
    <w:rsid w:val="004A1A96"/>
    <w:rsid w:val="004A33CF"/>
    <w:rsid w:val="004A4E6C"/>
    <w:rsid w:val="004A63E5"/>
    <w:rsid w:val="004A669E"/>
    <w:rsid w:val="004A6AC3"/>
    <w:rsid w:val="004A7D6C"/>
    <w:rsid w:val="004B273E"/>
    <w:rsid w:val="004B30A6"/>
    <w:rsid w:val="004B56F1"/>
    <w:rsid w:val="004B6900"/>
    <w:rsid w:val="004D024F"/>
    <w:rsid w:val="004D052A"/>
    <w:rsid w:val="004D0DDA"/>
    <w:rsid w:val="004D1254"/>
    <w:rsid w:val="004D1EDF"/>
    <w:rsid w:val="004D40ED"/>
    <w:rsid w:val="004D4EF6"/>
    <w:rsid w:val="004E0DB8"/>
    <w:rsid w:val="004E57F3"/>
    <w:rsid w:val="004E7EA9"/>
    <w:rsid w:val="004F0B63"/>
    <w:rsid w:val="004F0CE6"/>
    <w:rsid w:val="004F0E17"/>
    <w:rsid w:val="004F5C97"/>
    <w:rsid w:val="004F64F2"/>
    <w:rsid w:val="00503082"/>
    <w:rsid w:val="00503653"/>
    <w:rsid w:val="00503A04"/>
    <w:rsid w:val="00511C17"/>
    <w:rsid w:val="0051278C"/>
    <w:rsid w:val="00513341"/>
    <w:rsid w:val="0051394C"/>
    <w:rsid w:val="00514321"/>
    <w:rsid w:val="005158BC"/>
    <w:rsid w:val="005162D6"/>
    <w:rsid w:val="005200F8"/>
    <w:rsid w:val="00520D1A"/>
    <w:rsid w:val="00522231"/>
    <w:rsid w:val="005275FE"/>
    <w:rsid w:val="00537162"/>
    <w:rsid w:val="005425E9"/>
    <w:rsid w:val="005475F6"/>
    <w:rsid w:val="005516B3"/>
    <w:rsid w:val="00553736"/>
    <w:rsid w:val="005562AE"/>
    <w:rsid w:val="00556508"/>
    <w:rsid w:val="00557E08"/>
    <w:rsid w:val="00560C61"/>
    <w:rsid w:val="00561579"/>
    <w:rsid w:val="00561EA0"/>
    <w:rsid w:val="00564C49"/>
    <w:rsid w:val="0056544A"/>
    <w:rsid w:val="00566B80"/>
    <w:rsid w:val="00566F7F"/>
    <w:rsid w:val="005736BB"/>
    <w:rsid w:val="0057379F"/>
    <w:rsid w:val="00573C3D"/>
    <w:rsid w:val="00574DB1"/>
    <w:rsid w:val="00581A3C"/>
    <w:rsid w:val="00582754"/>
    <w:rsid w:val="00583653"/>
    <w:rsid w:val="00584A9A"/>
    <w:rsid w:val="00587B43"/>
    <w:rsid w:val="0059160A"/>
    <w:rsid w:val="00592196"/>
    <w:rsid w:val="00592732"/>
    <w:rsid w:val="0059353A"/>
    <w:rsid w:val="00593F77"/>
    <w:rsid w:val="00596623"/>
    <w:rsid w:val="00596729"/>
    <w:rsid w:val="0059696E"/>
    <w:rsid w:val="005A6D95"/>
    <w:rsid w:val="005A6F92"/>
    <w:rsid w:val="005A75AB"/>
    <w:rsid w:val="005B3A28"/>
    <w:rsid w:val="005B736B"/>
    <w:rsid w:val="005C02C3"/>
    <w:rsid w:val="005C0478"/>
    <w:rsid w:val="005C0682"/>
    <w:rsid w:val="005C17B0"/>
    <w:rsid w:val="005C4DDF"/>
    <w:rsid w:val="005C7B70"/>
    <w:rsid w:val="005D13BF"/>
    <w:rsid w:val="005D2BB3"/>
    <w:rsid w:val="005E0745"/>
    <w:rsid w:val="005E0D02"/>
    <w:rsid w:val="005E1DA3"/>
    <w:rsid w:val="005E1FF5"/>
    <w:rsid w:val="005E434A"/>
    <w:rsid w:val="005E4FDB"/>
    <w:rsid w:val="005E589A"/>
    <w:rsid w:val="005E5D0C"/>
    <w:rsid w:val="005E6156"/>
    <w:rsid w:val="005F01A8"/>
    <w:rsid w:val="005F165E"/>
    <w:rsid w:val="005F23B8"/>
    <w:rsid w:val="005F277C"/>
    <w:rsid w:val="005F3301"/>
    <w:rsid w:val="005F789A"/>
    <w:rsid w:val="00602F25"/>
    <w:rsid w:val="0060543B"/>
    <w:rsid w:val="0060580D"/>
    <w:rsid w:val="00613BC3"/>
    <w:rsid w:val="006212AA"/>
    <w:rsid w:val="00622AB3"/>
    <w:rsid w:val="00623216"/>
    <w:rsid w:val="00626DF8"/>
    <w:rsid w:val="0063561A"/>
    <w:rsid w:val="00640913"/>
    <w:rsid w:val="00643447"/>
    <w:rsid w:val="00645EF8"/>
    <w:rsid w:val="00651DD6"/>
    <w:rsid w:val="006555DC"/>
    <w:rsid w:val="006620BB"/>
    <w:rsid w:val="0066219A"/>
    <w:rsid w:val="006657F9"/>
    <w:rsid w:val="00674DBE"/>
    <w:rsid w:val="0067768D"/>
    <w:rsid w:val="00682AAE"/>
    <w:rsid w:val="0069054B"/>
    <w:rsid w:val="006965C2"/>
    <w:rsid w:val="00696641"/>
    <w:rsid w:val="00697A41"/>
    <w:rsid w:val="006A02A6"/>
    <w:rsid w:val="006A7443"/>
    <w:rsid w:val="006B5A0E"/>
    <w:rsid w:val="006C0488"/>
    <w:rsid w:val="006C19B4"/>
    <w:rsid w:val="006C2484"/>
    <w:rsid w:val="006C31AD"/>
    <w:rsid w:val="006C39B0"/>
    <w:rsid w:val="006D03D5"/>
    <w:rsid w:val="006D0720"/>
    <w:rsid w:val="006D1766"/>
    <w:rsid w:val="006D1D7D"/>
    <w:rsid w:val="006D2671"/>
    <w:rsid w:val="006D43F5"/>
    <w:rsid w:val="006D6E0E"/>
    <w:rsid w:val="006E3040"/>
    <w:rsid w:val="006F0D2C"/>
    <w:rsid w:val="006F24D5"/>
    <w:rsid w:val="006F5CF6"/>
    <w:rsid w:val="006F5D07"/>
    <w:rsid w:val="006F6608"/>
    <w:rsid w:val="006F6FA7"/>
    <w:rsid w:val="0070067E"/>
    <w:rsid w:val="007014B4"/>
    <w:rsid w:val="00701CF2"/>
    <w:rsid w:val="00712DEC"/>
    <w:rsid w:val="00713910"/>
    <w:rsid w:val="00714854"/>
    <w:rsid w:val="00714BAA"/>
    <w:rsid w:val="007166DE"/>
    <w:rsid w:val="0071743C"/>
    <w:rsid w:val="00717FCC"/>
    <w:rsid w:val="00721918"/>
    <w:rsid w:val="007225B9"/>
    <w:rsid w:val="00723AF3"/>
    <w:rsid w:val="007309B3"/>
    <w:rsid w:val="00732DB3"/>
    <w:rsid w:val="00741F83"/>
    <w:rsid w:val="00743DFD"/>
    <w:rsid w:val="00743F7C"/>
    <w:rsid w:val="0074447E"/>
    <w:rsid w:val="007509D4"/>
    <w:rsid w:val="00751C46"/>
    <w:rsid w:val="007524C6"/>
    <w:rsid w:val="00752AEE"/>
    <w:rsid w:val="007542AE"/>
    <w:rsid w:val="0075652B"/>
    <w:rsid w:val="00761A8C"/>
    <w:rsid w:val="0076313A"/>
    <w:rsid w:val="00763B18"/>
    <w:rsid w:val="007672E4"/>
    <w:rsid w:val="00767798"/>
    <w:rsid w:val="007705D3"/>
    <w:rsid w:val="00770A63"/>
    <w:rsid w:val="00773F9D"/>
    <w:rsid w:val="00777533"/>
    <w:rsid w:val="00781930"/>
    <w:rsid w:val="00784BC6"/>
    <w:rsid w:val="007861B4"/>
    <w:rsid w:val="00787E48"/>
    <w:rsid w:val="00792AA2"/>
    <w:rsid w:val="0079456F"/>
    <w:rsid w:val="00794994"/>
    <w:rsid w:val="00794E0D"/>
    <w:rsid w:val="00797AF7"/>
    <w:rsid w:val="007A46D8"/>
    <w:rsid w:val="007B141F"/>
    <w:rsid w:val="007B2092"/>
    <w:rsid w:val="007B355A"/>
    <w:rsid w:val="007B6CBA"/>
    <w:rsid w:val="007B7CFC"/>
    <w:rsid w:val="007C3AD9"/>
    <w:rsid w:val="007C4C44"/>
    <w:rsid w:val="007C524D"/>
    <w:rsid w:val="007C55F9"/>
    <w:rsid w:val="007C7AA5"/>
    <w:rsid w:val="007D1443"/>
    <w:rsid w:val="007D28A3"/>
    <w:rsid w:val="007D2D59"/>
    <w:rsid w:val="007D3668"/>
    <w:rsid w:val="007D5058"/>
    <w:rsid w:val="007D6A6C"/>
    <w:rsid w:val="007D6B6F"/>
    <w:rsid w:val="007D6FCA"/>
    <w:rsid w:val="007D76B0"/>
    <w:rsid w:val="007E110A"/>
    <w:rsid w:val="007E31A5"/>
    <w:rsid w:val="007E3870"/>
    <w:rsid w:val="007F1BE4"/>
    <w:rsid w:val="007F1D33"/>
    <w:rsid w:val="007F5280"/>
    <w:rsid w:val="00800E97"/>
    <w:rsid w:val="00801BC2"/>
    <w:rsid w:val="00803BDC"/>
    <w:rsid w:val="00803C0B"/>
    <w:rsid w:val="00806B43"/>
    <w:rsid w:val="00807D8B"/>
    <w:rsid w:val="00814522"/>
    <w:rsid w:val="008147B5"/>
    <w:rsid w:val="00816F34"/>
    <w:rsid w:val="008203EE"/>
    <w:rsid w:val="008208EC"/>
    <w:rsid w:val="008222FD"/>
    <w:rsid w:val="00822D82"/>
    <w:rsid w:val="008233D7"/>
    <w:rsid w:val="00823A03"/>
    <w:rsid w:val="00824F75"/>
    <w:rsid w:val="00830EA6"/>
    <w:rsid w:val="008310EB"/>
    <w:rsid w:val="00832D16"/>
    <w:rsid w:val="00835530"/>
    <w:rsid w:val="00837B4A"/>
    <w:rsid w:val="008415C5"/>
    <w:rsid w:val="00843E74"/>
    <w:rsid w:val="00845241"/>
    <w:rsid w:val="008515D3"/>
    <w:rsid w:val="008539D7"/>
    <w:rsid w:val="00855B8D"/>
    <w:rsid w:val="00856268"/>
    <w:rsid w:val="00857065"/>
    <w:rsid w:val="00866BC7"/>
    <w:rsid w:val="00866D7E"/>
    <w:rsid w:val="00875895"/>
    <w:rsid w:val="00877D7E"/>
    <w:rsid w:val="00882F5D"/>
    <w:rsid w:val="00883E52"/>
    <w:rsid w:val="008840D8"/>
    <w:rsid w:val="008854E3"/>
    <w:rsid w:val="008855DE"/>
    <w:rsid w:val="008865BE"/>
    <w:rsid w:val="00886CE4"/>
    <w:rsid w:val="00890652"/>
    <w:rsid w:val="00890E85"/>
    <w:rsid w:val="00892136"/>
    <w:rsid w:val="00896B55"/>
    <w:rsid w:val="00896F2F"/>
    <w:rsid w:val="008A1657"/>
    <w:rsid w:val="008A1A28"/>
    <w:rsid w:val="008A1A33"/>
    <w:rsid w:val="008A3C9E"/>
    <w:rsid w:val="008B014F"/>
    <w:rsid w:val="008B1399"/>
    <w:rsid w:val="008B2235"/>
    <w:rsid w:val="008B3644"/>
    <w:rsid w:val="008B5700"/>
    <w:rsid w:val="008B6473"/>
    <w:rsid w:val="008C6E92"/>
    <w:rsid w:val="008D1DDF"/>
    <w:rsid w:val="008D28A0"/>
    <w:rsid w:val="008D3B2C"/>
    <w:rsid w:val="008D4CCB"/>
    <w:rsid w:val="008D4DD3"/>
    <w:rsid w:val="008E1A2D"/>
    <w:rsid w:val="008E2C26"/>
    <w:rsid w:val="008E5C31"/>
    <w:rsid w:val="008E7046"/>
    <w:rsid w:val="008F0C20"/>
    <w:rsid w:val="008F2DCB"/>
    <w:rsid w:val="009013B9"/>
    <w:rsid w:val="00902207"/>
    <w:rsid w:val="009026AB"/>
    <w:rsid w:val="00902DC3"/>
    <w:rsid w:val="00906FEC"/>
    <w:rsid w:val="00907A20"/>
    <w:rsid w:val="00915D6C"/>
    <w:rsid w:val="0091642A"/>
    <w:rsid w:val="00922E0C"/>
    <w:rsid w:val="00932DE8"/>
    <w:rsid w:val="0093532D"/>
    <w:rsid w:val="0093607E"/>
    <w:rsid w:val="00936D4E"/>
    <w:rsid w:val="0096072A"/>
    <w:rsid w:val="009610B6"/>
    <w:rsid w:val="0096149A"/>
    <w:rsid w:val="00964DC2"/>
    <w:rsid w:val="00970B97"/>
    <w:rsid w:val="00971741"/>
    <w:rsid w:val="009733F6"/>
    <w:rsid w:val="00974F76"/>
    <w:rsid w:val="009772B7"/>
    <w:rsid w:val="0098224E"/>
    <w:rsid w:val="009904A1"/>
    <w:rsid w:val="0099344F"/>
    <w:rsid w:val="00993E81"/>
    <w:rsid w:val="009966F0"/>
    <w:rsid w:val="00996F2F"/>
    <w:rsid w:val="009A0BA8"/>
    <w:rsid w:val="009A1904"/>
    <w:rsid w:val="009A5BD1"/>
    <w:rsid w:val="009B08DE"/>
    <w:rsid w:val="009B3331"/>
    <w:rsid w:val="009B58C2"/>
    <w:rsid w:val="009B646A"/>
    <w:rsid w:val="009B6A5F"/>
    <w:rsid w:val="009B7BF8"/>
    <w:rsid w:val="009C3ED8"/>
    <w:rsid w:val="009C4F25"/>
    <w:rsid w:val="009C6732"/>
    <w:rsid w:val="009C687B"/>
    <w:rsid w:val="009D4363"/>
    <w:rsid w:val="009E016D"/>
    <w:rsid w:val="009E1162"/>
    <w:rsid w:val="009E1D55"/>
    <w:rsid w:val="009E5682"/>
    <w:rsid w:val="009E5EBD"/>
    <w:rsid w:val="009F0488"/>
    <w:rsid w:val="009F081E"/>
    <w:rsid w:val="009F20A1"/>
    <w:rsid w:val="009F2846"/>
    <w:rsid w:val="009F315E"/>
    <w:rsid w:val="009F6C96"/>
    <w:rsid w:val="009F6E64"/>
    <w:rsid w:val="00A019CB"/>
    <w:rsid w:val="00A02C0D"/>
    <w:rsid w:val="00A032E9"/>
    <w:rsid w:val="00A05BBA"/>
    <w:rsid w:val="00A06E14"/>
    <w:rsid w:val="00A07D93"/>
    <w:rsid w:val="00A124EF"/>
    <w:rsid w:val="00A14204"/>
    <w:rsid w:val="00A14FDD"/>
    <w:rsid w:val="00A163C0"/>
    <w:rsid w:val="00A21201"/>
    <w:rsid w:val="00A25917"/>
    <w:rsid w:val="00A33AE8"/>
    <w:rsid w:val="00A35B1C"/>
    <w:rsid w:val="00A36E06"/>
    <w:rsid w:val="00A3776A"/>
    <w:rsid w:val="00A40CF6"/>
    <w:rsid w:val="00A43244"/>
    <w:rsid w:val="00A44582"/>
    <w:rsid w:val="00A44EAD"/>
    <w:rsid w:val="00A455F6"/>
    <w:rsid w:val="00A45ED3"/>
    <w:rsid w:val="00A51867"/>
    <w:rsid w:val="00A52692"/>
    <w:rsid w:val="00A56790"/>
    <w:rsid w:val="00A617D3"/>
    <w:rsid w:val="00A6226D"/>
    <w:rsid w:val="00A65D48"/>
    <w:rsid w:val="00A66FB3"/>
    <w:rsid w:val="00A7027A"/>
    <w:rsid w:val="00A71B73"/>
    <w:rsid w:val="00A77F8F"/>
    <w:rsid w:val="00A801D2"/>
    <w:rsid w:val="00A835F3"/>
    <w:rsid w:val="00A837A4"/>
    <w:rsid w:val="00A83B51"/>
    <w:rsid w:val="00A8430B"/>
    <w:rsid w:val="00A86AC8"/>
    <w:rsid w:val="00A87A64"/>
    <w:rsid w:val="00A919B1"/>
    <w:rsid w:val="00A92A99"/>
    <w:rsid w:val="00A943B4"/>
    <w:rsid w:val="00A97091"/>
    <w:rsid w:val="00AA0378"/>
    <w:rsid w:val="00AA70AE"/>
    <w:rsid w:val="00AA7330"/>
    <w:rsid w:val="00AA7A11"/>
    <w:rsid w:val="00AA7CF7"/>
    <w:rsid w:val="00AB348D"/>
    <w:rsid w:val="00AC18F6"/>
    <w:rsid w:val="00AC2C1B"/>
    <w:rsid w:val="00AC3B85"/>
    <w:rsid w:val="00AC3CD7"/>
    <w:rsid w:val="00AC448E"/>
    <w:rsid w:val="00AC52BC"/>
    <w:rsid w:val="00AD3F59"/>
    <w:rsid w:val="00AE1ACE"/>
    <w:rsid w:val="00AE587E"/>
    <w:rsid w:val="00AE7AFF"/>
    <w:rsid w:val="00AF1BA1"/>
    <w:rsid w:val="00AF2A6F"/>
    <w:rsid w:val="00AF4453"/>
    <w:rsid w:val="00AF4F5F"/>
    <w:rsid w:val="00AF4FF6"/>
    <w:rsid w:val="00AF6237"/>
    <w:rsid w:val="00AF7AA2"/>
    <w:rsid w:val="00B01AE8"/>
    <w:rsid w:val="00B049B0"/>
    <w:rsid w:val="00B063ED"/>
    <w:rsid w:val="00B155E6"/>
    <w:rsid w:val="00B20553"/>
    <w:rsid w:val="00B2447E"/>
    <w:rsid w:val="00B2745B"/>
    <w:rsid w:val="00B30033"/>
    <w:rsid w:val="00B36594"/>
    <w:rsid w:val="00B36AB0"/>
    <w:rsid w:val="00B421A1"/>
    <w:rsid w:val="00B43713"/>
    <w:rsid w:val="00B45DEE"/>
    <w:rsid w:val="00B46031"/>
    <w:rsid w:val="00B4703D"/>
    <w:rsid w:val="00B532D5"/>
    <w:rsid w:val="00B56052"/>
    <w:rsid w:val="00B6327A"/>
    <w:rsid w:val="00B632A6"/>
    <w:rsid w:val="00B64600"/>
    <w:rsid w:val="00B664A5"/>
    <w:rsid w:val="00B6759E"/>
    <w:rsid w:val="00B67C2C"/>
    <w:rsid w:val="00B70413"/>
    <w:rsid w:val="00B70EB6"/>
    <w:rsid w:val="00B736EE"/>
    <w:rsid w:val="00B7575A"/>
    <w:rsid w:val="00B765DE"/>
    <w:rsid w:val="00B83526"/>
    <w:rsid w:val="00B85FE1"/>
    <w:rsid w:val="00B9060A"/>
    <w:rsid w:val="00B9291B"/>
    <w:rsid w:val="00B94187"/>
    <w:rsid w:val="00B944A7"/>
    <w:rsid w:val="00B94CB1"/>
    <w:rsid w:val="00BA19DB"/>
    <w:rsid w:val="00BA1F14"/>
    <w:rsid w:val="00BA28D9"/>
    <w:rsid w:val="00BA4EC9"/>
    <w:rsid w:val="00BA5FCF"/>
    <w:rsid w:val="00BB037A"/>
    <w:rsid w:val="00BB2F33"/>
    <w:rsid w:val="00BB37CF"/>
    <w:rsid w:val="00BB6ED9"/>
    <w:rsid w:val="00BC599E"/>
    <w:rsid w:val="00BC635A"/>
    <w:rsid w:val="00BC6E2D"/>
    <w:rsid w:val="00BC7C33"/>
    <w:rsid w:val="00BD4A05"/>
    <w:rsid w:val="00BD4CC3"/>
    <w:rsid w:val="00BD73D6"/>
    <w:rsid w:val="00BE15EF"/>
    <w:rsid w:val="00BE3288"/>
    <w:rsid w:val="00BE5FC5"/>
    <w:rsid w:val="00BF2582"/>
    <w:rsid w:val="00BF3360"/>
    <w:rsid w:val="00BF5787"/>
    <w:rsid w:val="00BF6173"/>
    <w:rsid w:val="00BF689F"/>
    <w:rsid w:val="00C028B8"/>
    <w:rsid w:val="00C04CB7"/>
    <w:rsid w:val="00C0724C"/>
    <w:rsid w:val="00C100DC"/>
    <w:rsid w:val="00C1072A"/>
    <w:rsid w:val="00C10A1D"/>
    <w:rsid w:val="00C11402"/>
    <w:rsid w:val="00C13109"/>
    <w:rsid w:val="00C1739C"/>
    <w:rsid w:val="00C2077E"/>
    <w:rsid w:val="00C25E59"/>
    <w:rsid w:val="00C26B72"/>
    <w:rsid w:val="00C27BA1"/>
    <w:rsid w:val="00C31D3E"/>
    <w:rsid w:val="00C329CB"/>
    <w:rsid w:val="00C34092"/>
    <w:rsid w:val="00C35288"/>
    <w:rsid w:val="00C37658"/>
    <w:rsid w:val="00C4032F"/>
    <w:rsid w:val="00C4186E"/>
    <w:rsid w:val="00C423DB"/>
    <w:rsid w:val="00C4248C"/>
    <w:rsid w:val="00C45359"/>
    <w:rsid w:val="00C45AE1"/>
    <w:rsid w:val="00C50303"/>
    <w:rsid w:val="00C50CA0"/>
    <w:rsid w:val="00C529BF"/>
    <w:rsid w:val="00C54F5C"/>
    <w:rsid w:val="00C56017"/>
    <w:rsid w:val="00C57002"/>
    <w:rsid w:val="00C57B10"/>
    <w:rsid w:val="00C61318"/>
    <w:rsid w:val="00C61634"/>
    <w:rsid w:val="00C646EE"/>
    <w:rsid w:val="00C652BC"/>
    <w:rsid w:val="00C65ACE"/>
    <w:rsid w:val="00C67400"/>
    <w:rsid w:val="00C7215E"/>
    <w:rsid w:val="00C72ADB"/>
    <w:rsid w:val="00C73D62"/>
    <w:rsid w:val="00C74B6F"/>
    <w:rsid w:val="00C75192"/>
    <w:rsid w:val="00C751B3"/>
    <w:rsid w:val="00C77A2E"/>
    <w:rsid w:val="00C83523"/>
    <w:rsid w:val="00C86A15"/>
    <w:rsid w:val="00C877FB"/>
    <w:rsid w:val="00C903BA"/>
    <w:rsid w:val="00C93665"/>
    <w:rsid w:val="00C93AB2"/>
    <w:rsid w:val="00C95C78"/>
    <w:rsid w:val="00C97DEF"/>
    <w:rsid w:val="00CA0E12"/>
    <w:rsid w:val="00CA124A"/>
    <w:rsid w:val="00CA2E58"/>
    <w:rsid w:val="00CB2894"/>
    <w:rsid w:val="00CB2D1E"/>
    <w:rsid w:val="00CB578E"/>
    <w:rsid w:val="00CC0CEA"/>
    <w:rsid w:val="00CC2AAA"/>
    <w:rsid w:val="00CC55A4"/>
    <w:rsid w:val="00CC5B1A"/>
    <w:rsid w:val="00CC6349"/>
    <w:rsid w:val="00CD3F9F"/>
    <w:rsid w:val="00CD4A5E"/>
    <w:rsid w:val="00CD4EC5"/>
    <w:rsid w:val="00CD7777"/>
    <w:rsid w:val="00CD7FD7"/>
    <w:rsid w:val="00CE0033"/>
    <w:rsid w:val="00CE1506"/>
    <w:rsid w:val="00CE1AF5"/>
    <w:rsid w:val="00CE537A"/>
    <w:rsid w:val="00CF04EB"/>
    <w:rsid w:val="00CF0C01"/>
    <w:rsid w:val="00CF1072"/>
    <w:rsid w:val="00CF39ED"/>
    <w:rsid w:val="00CF3B0A"/>
    <w:rsid w:val="00CF4858"/>
    <w:rsid w:val="00CF520A"/>
    <w:rsid w:val="00CF5D5F"/>
    <w:rsid w:val="00D035A0"/>
    <w:rsid w:val="00D06B78"/>
    <w:rsid w:val="00D06C39"/>
    <w:rsid w:val="00D12D8E"/>
    <w:rsid w:val="00D12EE8"/>
    <w:rsid w:val="00D15E81"/>
    <w:rsid w:val="00D175B2"/>
    <w:rsid w:val="00D2342D"/>
    <w:rsid w:val="00D248A9"/>
    <w:rsid w:val="00D254C2"/>
    <w:rsid w:val="00D258BB"/>
    <w:rsid w:val="00D27A95"/>
    <w:rsid w:val="00D301D3"/>
    <w:rsid w:val="00D322E4"/>
    <w:rsid w:val="00D32CCC"/>
    <w:rsid w:val="00D33494"/>
    <w:rsid w:val="00D33B28"/>
    <w:rsid w:val="00D35645"/>
    <w:rsid w:val="00D43A31"/>
    <w:rsid w:val="00D4727E"/>
    <w:rsid w:val="00D47B1E"/>
    <w:rsid w:val="00D5128E"/>
    <w:rsid w:val="00D53038"/>
    <w:rsid w:val="00D55881"/>
    <w:rsid w:val="00D6028C"/>
    <w:rsid w:val="00D63781"/>
    <w:rsid w:val="00D639C4"/>
    <w:rsid w:val="00D64C93"/>
    <w:rsid w:val="00D71CDE"/>
    <w:rsid w:val="00D7393D"/>
    <w:rsid w:val="00D7700A"/>
    <w:rsid w:val="00D82828"/>
    <w:rsid w:val="00D837EA"/>
    <w:rsid w:val="00D8619B"/>
    <w:rsid w:val="00D86FB1"/>
    <w:rsid w:val="00D956AC"/>
    <w:rsid w:val="00DA10F1"/>
    <w:rsid w:val="00DA31A7"/>
    <w:rsid w:val="00DB0367"/>
    <w:rsid w:val="00DB037E"/>
    <w:rsid w:val="00DB18B0"/>
    <w:rsid w:val="00DB4C66"/>
    <w:rsid w:val="00DB6DAF"/>
    <w:rsid w:val="00DC1C3C"/>
    <w:rsid w:val="00DC5C61"/>
    <w:rsid w:val="00DC6903"/>
    <w:rsid w:val="00DC7490"/>
    <w:rsid w:val="00DD1A64"/>
    <w:rsid w:val="00DD297A"/>
    <w:rsid w:val="00DD2C80"/>
    <w:rsid w:val="00DD4319"/>
    <w:rsid w:val="00DD5BA1"/>
    <w:rsid w:val="00DD6CFA"/>
    <w:rsid w:val="00DE2FB5"/>
    <w:rsid w:val="00DE3813"/>
    <w:rsid w:val="00DF0406"/>
    <w:rsid w:val="00DF19DC"/>
    <w:rsid w:val="00DF4076"/>
    <w:rsid w:val="00DF7EB7"/>
    <w:rsid w:val="00E02BE5"/>
    <w:rsid w:val="00E036BE"/>
    <w:rsid w:val="00E03C92"/>
    <w:rsid w:val="00E106A0"/>
    <w:rsid w:val="00E11132"/>
    <w:rsid w:val="00E202C0"/>
    <w:rsid w:val="00E2220F"/>
    <w:rsid w:val="00E22CDC"/>
    <w:rsid w:val="00E25EB9"/>
    <w:rsid w:val="00E262C3"/>
    <w:rsid w:val="00E27217"/>
    <w:rsid w:val="00E313BF"/>
    <w:rsid w:val="00E3301E"/>
    <w:rsid w:val="00E36B3F"/>
    <w:rsid w:val="00E4094A"/>
    <w:rsid w:val="00E50E01"/>
    <w:rsid w:val="00E51D4D"/>
    <w:rsid w:val="00E5285F"/>
    <w:rsid w:val="00E52CA5"/>
    <w:rsid w:val="00E53C92"/>
    <w:rsid w:val="00E53CBE"/>
    <w:rsid w:val="00E56CD0"/>
    <w:rsid w:val="00E6000B"/>
    <w:rsid w:val="00E64159"/>
    <w:rsid w:val="00E65113"/>
    <w:rsid w:val="00E70D0D"/>
    <w:rsid w:val="00E71D13"/>
    <w:rsid w:val="00E7281D"/>
    <w:rsid w:val="00E770A4"/>
    <w:rsid w:val="00E831F1"/>
    <w:rsid w:val="00E843D9"/>
    <w:rsid w:val="00E86983"/>
    <w:rsid w:val="00E92A8E"/>
    <w:rsid w:val="00EA480E"/>
    <w:rsid w:val="00EA50F9"/>
    <w:rsid w:val="00EA5B09"/>
    <w:rsid w:val="00EB3168"/>
    <w:rsid w:val="00EB35AA"/>
    <w:rsid w:val="00EB6BAB"/>
    <w:rsid w:val="00EC1828"/>
    <w:rsid w:val="00EC2413"/>
    <w:rsid w:val="00EC59F1"/>
    <w:rsid w:val="00EC68CE"/>
    <w:rsid w:val="00ED52D5"/>
    <w:rsid w:val="00ED55AA"/>
    <w:rsid w:val="00ED5E4E"/>
    <w:rsid w:val="00EE0534"/>
    <w:rsid w:val="00EE1A5A"/>
    <w:rsid w:val="00EE1AD6"/>
    <w:rsid w:val="00EE1DD8"/>
    <w:rsid w:val="00EE5B72"/>
    <w:rsid w:val="00EE69EE"/>
    <w:rsid w:val="00EE6F44"/>
    <w:rsid w:val="00EE70C2"/>
    <w:rsid w:val="00EF08D4"/>
    <w:rsid w:val="00EF0E56"/>
    <w:rsid w:val="00EF25E6"/>
    <w:rsid w:val="00F005FA"/>
    <w:rsid w:val="00F00923"/>
    <w:rsid w:val="00F017BA"/>
    <w:rsid w:val="00F020A1"/>
    <w:rsid w:val="00F04499"/>
    <w:rsid w:val="00F10E0E"/>
    <w:rsid w:val="00F123DA"/>
    <w:rsid w:val="00F15362"/>
    <w:rsid w:val="00F1729A"/>
    <w:rsid w:val="00F21359"/>
    <w:rsid w:val="00F219CE"/>
    <w:rsid w:val="00F234A5"/>
    <w:rsid w:val="00F23892"/>
    <w:rsid w:val="00F250E7"/>
    <w:rsid w:val="00F25ADC"/>
    <w:rsid w:val="00F26221"/>
    <w:rsid w:val="00F271BB"/>
    <w:rsid w:val="00F2726F"/>
    <w:rsid w:val="00F303E8"/>
    <w:rsid w:val="00F3049B"/>
    <w:rsid w:val="00F31C2F"/>
    <w:rsid w:val="00F32A1B"/>
    <w:rsid w:val="00F3375B"/>
    <w:rsid w:val="00F36EAE"/>
    <w:rsid w:val="00F402CB"/>
    <w:rsid w:val="00F42F02"/>
    <w:rsid w:val="00F459DD"/>
    <w:rsid w:val="00F47890"/>
    <w:rsid w:val="00F5047F"/>
    <w:rsid w:val="00F50664"/>
    <w:rsid w:val="00F55F28"/>
    <w:rsid w:val="00F578A5"/>
    <w:rsid w:val="00F60118"/>
    <w:rsid w:val="00F60B61"/>
    <w:rsid w:val="00F65D26"/>
    <w:rsid w:val="00F67643"/>
    <w:rsid w:val="00F73CC1"/>
    <w:rsid w:val="00F74034"/>
    <w:rsid w:val="00F824CB"/>
    <w:rsid w:val="00F830CF"/>
    <w:rsid w:val="00F832FE"/>
    <w:rsid w:val="00F8558A"/>
    <w:rsid w:val="00F9349E"/>
    <w:rsid w:val="00F93A19"/>
    <w:rsid w:val="00F94B7B"/>
    <w:rsid w:val="00FA06A4"/>
    <w:rsid w:val="00FA1ABC"/>
    <w:rsid w:val="00FA584F"/>
    <w:rsid w:val="00FB13A0"/>
    <w:rsid w:val="00FB252F"/>
    <w:rsid w:val="00FB5354"/>
    <w:rsid w:val="00FB69DB"/>
    <w:rsid w:val="00FC17AF"/>
    <w:rsid w:val="00FC457E"/>
    <w:rsid w:val="00FC57A1"/>
    <w:rsid w:val="00FC5DA9"/>
    <w:rsid w:val="00FC7D5D"/>
    <w:rsid w:val="00FD1111"/>
    <w:rsid w:val="00FD22B0"/>
    <w:rsid w:val="00FD5AB7"/>
    <w:rsid w:val="00FD6B7A"/>
    <w:rsid w:val="00FE0C13"/>
    <w:rsid w:val="00FE432B"/>
    <w:rsid w:val="00FF0D99"/>
    <w:rsid w:val="00FF0FDE"/>
    <w:rsid w:val="00FF1AFD"/>
    <w:rsid w:val="00FF1F59"/>
    <w:rsid w:val="00FF2690"/>
    <w:rsid w:val="00FF33D2"/>
    <w:rsid w:val="00FF62B8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  <w14:docId w14:val="527D7C5F"/>
  <w15:docId w15:val="{3FDE04E7-C137-4330-AEDF-0B8CEA6B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C59F1"/>
  </w:style>
  <w:style w:type="paragraph" w:styleId="berschrift1">
    <w:name w:val="heading 1"/>
    <w:basedOn w:val="Standard"/>
    <w:next w:val="Standard"/>
    <w:link w:val="berschrift1Zchn"/>
    <w:uiPriority w:val="9"/>
    <w:qFormat/>
    <w:rsid w:val="00EC59F1"/>
    <w:pPr>
      <w:keepNext/>
      <w:keepLines/>
      <w:spacing w:before="240" w:after="0"/>
      <w:outlineLvl w:val="0"/>
    </w:pPr>
    <w:rPr>
      <w:rFonts w:ascii="Arial" w:eastAsia="Times New Roman" w:hAnsi="Arial" w:cs="Times New Roman"/>
      <w:b/>
      <w:color w:val="000000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C59F1"/>
    <w:pPr>
      <w:keepNext/>
      <w:keepLines/>
      <w:spacing w:before="40" w:after="0"/>
      <w:outlineLvl w:val="1"/>
    </w:pPr>
    <w:rPr>
      <w:rFonts w:ascii="Arial" w:eastAsia="Times New Roman" w:hAnsi="Arial" w:cs="Times New Roman"/>
      <w:b/>
      <w:color w:val="00000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59F1"/>
    <w:pPr>
      <w:keepNext/>
      <w:keepLines/>
      <w:spacing w:before="40" w:after="0"/>
      <w:outlineLvl w:val="2"/>
    </w:pPr>
    <w:rPr>
      <w:rFonts w:ascii="Arial" w:eastAsia="Times New Roman" w:hAnsi="Arial" w:cs="Times New Roman"/>
      <w:b/>
      <w:color w:val="00000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C59F1"/>
    <w:pPr>
      <w:keepNext/>
      <w:keepLines/>
      <w:spacing w:before="40" w:after="0"/>
      <w:outlineLvl w:val="3"/>
    </w:pPr>
    <w:rPr>
      <w:rFonts w:ascii="Arial" w:eastAsia="Times New Roman" w:hAnsi="Arial" w:cs="Times New Roman"/>
      <w:i/>
      <w:iCs/>
      <w:color w:val="000000"/>
    </w:rPr>
  </w:style>
  <w:style w:type="paragraph" w:styleId="berschrift5">
    <w:name w:val="heading 5"/>
    <w:basedOn w:val="Standard"/>
    <w:next w:val="Standard"/>
    <w:link w:val="berschrift5Zchn1"/>
    <w:uiPriority w:val="9"/>
    <w:semiHidden/>
    <w:unhideWhenUsed/>
    <w:qFormat/>
    <w:rsid w:val="00EC59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1"/>
    <w:uiPriority w:val="9"/>
    <w:semiHidden/>
    <w:unhideWhenUsed/>
    <w:qFormat/>
    <w:rsid w:val="00EC59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1"/>
    <w:uiPriority w:val="9"/>
    <w:semiHidden/>
    <w:unhideWhenUsed/>
    <w:qFormat/>
    <w:rsid w:val="00EC59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1"/>
    <w:uiPriority w:val="9"/>
    <w:semiHidden/>
    <w:unhideWhenUsed/>
    <w:qFormat/>
    <w:rsid w:val="00EC59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1"/>
    <w:uiPriority w:val="9"/>
    <w:semiHidden/>
    <w:unhideWhenUsed/>
    <w:qFormat/>
    <w:rsid w:val="00EC59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59F1"/>
    <w:rPr>
      <w:rFonts w:ascii="Arial" w:eastAsia="Times New Roman" w:hAnsi="Arial" w:cs="Times New Roman"/>
      <w:b/>
      <w:color w:val="000000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C59F1"/>
    <w:rPr>
      <w:rFonts w:ascii="Arial" w:eastAsia="Times New Roman" w:hAnsi="Arial" w:cs="Times New Roman"/>
      <w:b/>
      <w:color w:val="00000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59F1"/>
    <w:rPr>
      <w:rFonts w:ascii="Arial" w:eastAsia="Times New Roman" w:hAnsi="Arial" w:cs="Times New Roman"/>
      <w:b/>
      <w:color w:val="00000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59F1"/>
    <w:rPr>
      <w:rFonts w:ascii="Arial" w:eastAsia="Times New Roman" w:hAnsi="Arial" w:cs="Times New Roman"/>
      <w:i/>
      <w:iCs/>
      <w:color w:val="000000"/>
    </w:rPr>
  </w:style>
  <w:style w:type="character" w:customStyle="1" w:styleId="berschrift5Zchn">
    <w:name w:val="Überschrift 5 Zchn"/>
    <w:basedOn w:val="Absatz-Standardschriftart"/>
    <w:link w:val="berschrift51"/>
    <w:uiPriority w:val="9"/>
    <w:semiHidden/>
    <w:rsid w:val="00EC59F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1"/>
    <w:uiPriority w:val="9"/>
    <w:semiHidden/>
    <w:rsid w:val="00EC59F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1"/>
    <w:uiPriority w:val="9"/>
    <w:semiHidden/>
    <w:rsid w:val="00EC59F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1"/>
    <w:uiPriority w:val="9"/>
    <w:semiHidden/>
    <w:rsid w:val="00EC59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1"/>
    <w:uiPriority w:val="9"/>
    <w:semiHidden/>
    <w:rsid w:val="00EC59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rschrift11">
    <w:name w:val="Überschrift 11"/>
    <w:basedOn w:val="Standard"/>
    <w:next w:val="Standard"/>
    <w:uiPriority w:val="9"/>
    <w:qFormat/>
    <w:rsid w:val="00EC59F1"/>
    <w:pPr>
      <w:keepNext/>
      <w:keepLines/>
      <w:spacing w:before="240" w:after="240" w:line="360" w:lineRule="auto"/>
      <w:jc w:val="both"/>
      <w:outlineLvl w:val="0"/>
    </w:pPr>
    <w:rPr>
      <w:rFonts w:ascii="Arial" w:eastAsia="Times New Roman" w:hAnsi="Arial" w:cs="Times New Roman"/>
      <w:b/>
      <w:color w:val="000000"/>
      <w:sz w:val="24"/>
      <w:szCs w:val="32"/>
      <w:lang w:val="en-GB"/>
    </w:rPr>
  </w:style>
  <w:style w:type="paragraph" w:customStyle="1" w:styleId="berschrift21">
    <w:name w:val="Überschrift 21"/>
    <w:basedOn w:val="Standard"/>
    <w:next w:val="Standard"/>
    <w:uiPriority w:val="9"/>
    <w:unhideWhenUsed/>
    <w:qFormat/>
    <w:rsid w:val="00EC59F1"/>
    <w:pPr>
      <w:keepNext/>
      <w:keepLines/>
      <w:spacing w:before="220" w:after="220" w:line="360" w:lineRule="auto"/>
      <w:jc w:val="both"/>
      <w:outlineLvl w:val="1"/>
    </w:pPr>
    <w:rPr>
      <w:rFonts w:ascii="Arial" w:eastAsia="Times New Roman" w:hAnsi="Arial" w:cs="Times New Roman"/>
      <w:b/>
      <w:color w:val="000000"/>
      <w:szCs w:val="26"/>
      <w:lang w:val="en-GB"/>
    </w:rPr>
  </w:style>
  <w:style w:type="paragraph" w:customStyle="1" w:styleId="berschrift31">
    <w:name w:val="Überschrift 31"/>
    <w:basedOn w:val="Standard"/>
    <w:next w:val="Standard"/>
    <w:uiPriority w:val="9"/>
    <w:unhideWhenUsed/>
    <w:qFormat/>
    <w:rsid w:val="00EC59F1"/>
    <w:pPr>
      <w:keepNext/>
      <w:keepLines/>
      <w:spacing w:after="0" w:line="360" w:lineRule="auto"/>
      <w:ind w:left="340"/>
      <w:jc w:val="both"/>
      <w:outlineLvl w:val="2"/>
    </w:pPr>
    <w:rPr>
      <w:rFonts w:ascii="Arial" w:eastAsia="Times New Roman" w:hAnsi="Arial" w:cs="Times New Roman"/>
      <w:b/>
      <w:color w:val="000000"/>
      <w:szCs w:val="24"/>
      <w:lang w:val="en-GB"/>
    </w:rPr>
  </w:style>
  <w:style w:type="paragraph" w:customStyle="1" w:styleId="berschrift41">
    <w:name w:val="Überschrift 41"/>
    <w:basedOn w:val="Standard"/>
    <w:next w:val="Standard"/>
    <w:uiPriority w:val="9"/>
    <w:unhideWhenUsed/>
    <w:qFormat/>
    <w:rsid w:val="00EC59F1"/>
    <w:pPr>
      <w:keepNext/>
      <w:keepLines/>
      <w:spacing w:after="0" w:line="360" w:lineRule="auto"/>
      <w:jc w:val="both"/>
      <w:outlineLvl w:val="3"/>
    </w:pPr>
    <w:rPr>
      <w:rFonts w:ascii="Arial" w:eastAsia="Times New Roman" w:hAnsi="Arial" w:cs="Times New Roman"/>
      <w:i/>
      <w:iCs/>
      <w:color w:val="000000"/>
      <w:lang w:val="en-GB"/>
    </w:rPr>
  </w:style>
  <w:style w:type="paragraph" w:customStyle="1" w:styleId="berschrift51">
    <w:name w:val="Überschrift 51"/>
    <w:basedOn w:val="Standard"/>
    <w:next w:val="Standard"/>
    <w:link w:val="berschrift5Zchn"/>
    <w:uiPriority w:val="9"/>
    <w:semiHidden/>
    <w:unhideWhenUsed/>
    <w:qFormat/>
    <w:rsid w:val="00EC59F1"/>
    <w:pPr>
      <w:keepNext/>
      <w:keepLines/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berschrift61">
    <w:name w:val="Überschrift 61"/>
    <w:basedOn w:val="Standard"/>
    <w:next w:val="Standard"/>
    <w:link w:val="berschrift6Zchn"/>
    <w:uiPriority w:val="9"/>
    <w:semiHidden/>
    <w:unhideWhenUsed/>
    <w:qFormat/>
    <w:rsid w:val="00EC59F1"/>
    <w:pPr>
      <w:keepNext/>
      <w:keepLines/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berschrift71">
    <w:name w:val="Überschrift 71"/>
    <w:basedOn w:val="Standard"/>
    <w:next w:val="Standard"/>
    <w:link w:val="berschrift7Zchn"/>
    <w:uiPriority w:val="9"/>
    <w:semiHidden/>
    <w:unhideWhenUsed/>
    <w:qFormat/>
    <w:rsid w:val="00EC59F1"/>
    <w:pPr>
      <w:keepNext/>
      <w:keepLines/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berschrift81">
    <w:name w:val="Überschrift 81"/>
    <w:basedOn w:val="Standard"/>
    <w:next w:val="Standard"/>
    <w:link w:val="berschrift8Zchn"/>
    <w:uiPriority w:val="9"/>
    <w:semiHidden/>
    <w:unhideWhenUsed/>
    <w:qFormat/>
    <w:rsid w:val="00EC59F1"/>
    <w:pPr>
      <w:keepNext/>
      <w:keepLines/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berschrift91">
    <w:name w:val="Überschrift 91"/>
    <w:basedOn w:val="Standard"/>
    <w:next w:val="Standard"/>
    <w:link w:val="berschrift9Zchn"/>
    <w:uiPriority w:val="9"/>
    <w:semiHidden/>
    <w:unhideWhenUsed/>
    <w:qFormat/>
    <w:rsid w:val="00EC59F1"/>
    <w:pPr>
      <w:keepNext/>
      <w:keepLines/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KeineListe1">
    <w:name w:val="Keine Liste1"/>
    <w:next w:val="KeineListe"/>
    <w:uiPriority w:val="99"/>
    <w:semiHidden/>
    <w:unhideWhenUsed/>
    <w:rsid w:val="00EC59F1"/>
  </w:style>
  <w:style w:type="paragraph" w:customStyle="1" w:styleId="Titel1">
    <w:name w:val="Titel1"/>
    <w:basedOn w:val="Standard"/>
    <w:next w:val="Titel"/>
    <w:link w:val="TitelZchn"/>
    <w:uiPriority w:val="10"/>
    <w:qFormat/>
    <w:rsid w:val="00EC59F1"/>
    <w:pPr>
      <w:spacing w:before="120" w:after="120" w:line="480" w:lineRule="auto"/>
      <w:contextualSpacing/>
      <w:jc w:val="center"/>
    </w:pPr>
    <w:rPr>
      <w:rFonts w:ascii="Arial" w:eastAsia="Times New Roman" w:hAnsi="Arial" w:cs="Times New Roman"/>
      <w:b/>
      <w:color w:val="00000A"/>
      <w:spacing w:val="-10"/>
      <w:sz w:val="28"/>
      <w:szCs w:val="56"/>
      <w:lang w:eastAsia="de-DE"/>
    </w:rPr>
  </w:style>
  <w:style w:type="character" w:customStyle="1" w:styleId="TitelZchn">
    <w:name w:val="Titel Zchn"/>
    <w:basedOn w:val="Absatz-Standardschriftart"/>
    <w:link w:val="Titel1"/>
    <w:uiPriority w:val="10"/>
    <w:qFormat/>
    <w:rsid w:val="00EC59F1"/>
    <w:rPr>
      <w:rFonts w:ascii="Arial" w:eastAsia="Times New Roman" w:hAnsi="Arial" w:cs="Times New Roman"/>
      <w:b/>
      <w:color w:val="00000A"/>
      <w:spacing w:val="-10"/>
      <w:sz w:val="28"/>
      <w:szCs w:val="56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EC59F1"/>
    <w:rPr>
      <w:color w:val="F7A600"/>
      <w:u w:val="single"/>
    </w:rPr>
  </w:style>
  <w:style w:type="paragraph" w:styleId="Listenabsatz">
    <w:name w:val="List Paragraph"/>
    <w:basedOn w:val="Standard"/>
    <w:uiPriority w:val="34"/>
    <w:qFormat/>
    <w:rsid w:val="00EC59F1"/>
    <w:pPr>
      <w:spacing w:before="240" w:after="0" w:line="240" w:lineRule="auto"/>
      <w:ind w:left="680"/>
      <w:contextualSpacing/>
      <w:jc w:val="both"/>
    </w:pPr>
    <w:rPr>
      <w:b/>
      <w:sz w:val="20"/>
      <w:lang w:val="en-GB"/>
    </w:rPr>
  </w:style>
  <w:style w:type="paragraph" w:customStyle="1" w:styleId="Table">
    <w:name w:val="Table"/>
    <w:basedOn w:val="Standard"/>
    <w:link w:val="TableZchn"/>
    <w:qFormat/>
    <w:rsid w:val="00EC59F1"/>
    <w:pPr>
      <w:spacing w:before="220" w:after="0" w:line="240" w:lineRule="auto"/>
      <w:jc w:val="both"/>
    </w:pPr>
    <w:rPr>
      <w:sz w:val="20"/>
      <w:lang w:val="en-GB"/>
    </w:rPr>
  </w:style>
  <w:style w:type="character" w:customStyle="1" w:styleId="TableZchn">
    <w:name w:val="Table Zchn"/>
    <w:basedOn w:val="Absatz-Standardschriftart"/>
    <w:link w:val="Table"/>
    <w:rsid w:val="00EC59F1"/>
    <w:rPr>
      <w:sz w:val="20"/>
      <w:lang w:val="en-GB"/>
    </w:rPr>
  </w:style>
  <w:style w:type="paragraph" w:customStyle="1" w:styleId="Figure">
    <w:name w:val="Figure"/>
    <w:basedOn w:val="Table"/>
    <w:link w:val="FigureZchn"/>
    <w:qFormat/>
    <w:rsid w:val="00EC59F1"/>
    <w:pPr>
      <w:spacing w:before="0" w:after="220"/>
    </w:pPr>
  </w:style>
  <w:style w:type="character" w:customStyle="1" w:styleId="FigureZchn">
    <w:name w:val="Figure Zchn"/>
    <w:basedOn w:val="TableZchn"/>
    <w:link w:val="Figure"/>
    <w:rsid w:val="00EC59F1"/>
    <w:rPr>
      <w:sz w:val="20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C59F1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rsid w:val="00EC59F1"/>
    <w:pPr>
      <w:tabs>
        <w:tab w:val="left" w:pos="283"/>
      </w:tabs>
      <w:spacing w:after="60" w:line="360" w:lineRule="auto"/>
      <w:ind w:left="283" w:hanging="283"/>
    </w:pPr>
    <w:rPr>
      <w:lang w:val="en-GB"/>
    </w:rPr>
  </w:style>
  <w:style w:type="character" w:customStyle="1" w:styleId="CitaviBibliographyEntryZchn">
    <w:name w:val="Citavi Bibliography Entry Zchn"/>
    <w:basedOn w:val="Absatz-Standardschriftart"/>
    <w:link w:val="CitaviBibliographyEntry"/>
    <w:rsid w:val="00EC59F1"/>
    <w:rPr>
      <w:lang w:val="en-GB"/>
    </w:rPr>
  </w:style>
  <w:style w:type="paragraph" w:customStyle="1" w:styleId="CitaviBibliographyHeading">
    <w:name w:val="Citavi Bibliography Heading"/>
    <w:basedOn w:val="berschrift1"/>
    <w:link w:val="CitaviBibliographyHeadingZchn"/>
    <w:rsid w:val="00EC59F1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EC59F1"/>
    <w:rPr>
      <w:rFonts w:ascii="Arial" w:eastAsia="Times New Roman" w:hAnsi="Arial" w:cs="Times New Roman"/>
      <w:b/>
      <w:color w:val="000000"/>
      <w:sz w:val="24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EC59F1"/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EC59F1"/>
    <w:rPr>
      <w:rFonts w:ascii="Arial" w:eastAsia="Times New Roman" w:hAnsi="Arial" w:cs="Times New Roman"/>
      <w:b/>
      <w:color w:val="000000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EC59F1"/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EC59F1"/>
    <w:rPr>
      <w:rFonts w:ascii="Arial" w:eastAsia="Times New Roman" w:hAnsi="Arial" w:cs="Times New Roman"/>
      <w:b/>
      <w:color w:val="000000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EC59F1"/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EC59F1"/>
    <w:rPr>
      <w:rFonts w:ascii="Arial" w:eastAsia="Times New Roman" w:hAnsi="Arial" w:cs="Times New Roman"/>
      <w:i/>
      <w:iCs/>
      <w:color w:val="000000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EC59F1"/>
    <w:pPr>
      <w:spacing w:line="360" w:lineRule="auto"/>
      <w:outlineLvl w:val="9"/>
    </w:pPr>
    <w:rPr>
      <w:lang w:val="en-GB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EC59F1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EC59F1"/>
    <w:pPr>
      <w:spacing w:line="360" w:lineRule="auto"/>
      <w:jc w:val="both"/>
      <w:outlineLvl w:val="9"/>
    </w:pPr>
    <w:rPr>
      <w:lang w:val="en-GB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EC59F1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EC59F1"/>
    <w:pPr>
      <w:spacing w:line="360" w:lineRule="auto"/>
      <w:jc w:val="both"/>
      <w:outlineLvl w:val="9"/>
    </w:pPr>
    <w:rPr>
      <w:lang w:val="en-GB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EC59F1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EC59F1"/>
    <w:pPr>
      <w:spacing w:line="360" w:lineRule="auto"/>
      <w:jc w:val="both"/>
      <w:outlineLvl w:val="9"/>
    </w:pPr>
    <w:rPr>
      <w:lang w:val="en-GB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EC59F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EC59F1"/>
    <w:pPr>
      <w:spacing w:line="360" w:lineRule="auto"/>
      <w:jc w:val="both"/>
      <w:outlineLvl w:val="9"/>
    </w:pPr>
    <w:rPr>
      <w:lang w:val="en-GB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EC59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C59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C59F1"/>
    <w:pPr>
      <w:spacing w:after="0" w:line="240" w:lineRule="auto"/>
      <w:jc w:val="both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C59F1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C59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C59F1"/>
    <w:rPr>
      <w:b/>
      <w:bCs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59F1"/>
    <w:pPr>
      <w:spacing w:after="0" w:line="240" w:lineRule="auto"/>
      <w:jc w:val="both"/>
    </w:pPr>
    <w:rPr>
      <w:rFonts w:ascii="Segoe UI" w:hAnsi="Segoe UI" w:cs="Segoe UI"/>
      <w:sz w:val="18"/>
      <w:szCs w:val="18"/>
      <w:lang w:val="en-GB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59F1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Absatz-Standardschriftart"/>
    <w:uiPriority w:val="99"/>
    <w:unhideWhenUsed/>
    <w:rsid w:val="00EC59F1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EC59F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infacheTabelle21">
    <w:name w:val="Einfache Tabelle 21"/>
    <w:basedOn w:val="NormaleTabelle"/>
    <w:next w:val="EinfacheTabelle22"/>
    <w:uiPriority w:val="42"/>
    <w:rsid w:val="00EC59F1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berarbeitung">
    <w:name w:val="Revision"/>
    <w:hidden/>
    <w:uiPriority w:val="99"/>
    <w:semiHidden/>
    <w:rsid w:val="00EC59F1"/>
    <w:pPr>
      <w:spacing w:after="0" w:line="240" w:lineRule="auto"/>
    </w:pPr>
    <w:rPr>
      <w:lang w:val="en-GB"/>
    </w:rPr>
  </w:style>
  <w:style w:type="character" w:styleId="Hervorhebung">
    <w:name w:val="Emphasis"/>
    <w:basedOn w:val="Absatz-Standardschriftart"/>
    <w:uiPriority w:val="20"/>
    <w:qFormat/>
    <w:rsid w:val="00EC59F1"/>
    <w:rPr>
      <w:i/>
      <w:iCs/>
    </w:rPr>
  </w:style>
  <w:style w:type="character" w:styleId="Fett">
    <w:name w:val="Strong"/>
    <w:basedOn w:val="Absatz-Standardschriftart"/>
    <w:uiPriority w:val="22"/>
    <w:qFormat/>
    <w:rsid w:val="00EC59F1"/>
    <w:rPr>
      <w:b/>
      <w:bCs/>
    </w:rPr>
  </w:style>
  <w:style w:type="paragraph" w:customStyle="1" w:styleId="Beschriftung1">
    <w:name w:val="Beschriftung1"/>
    <w:basedOn w:val="Standard"/>
    <w:next w:val="Standard"/>
    <w:uiPriority w:val="35"/>
    <w:unhideWhenUsed/>
    <w:qFormat/>
    <w:rsid w:val="00EC59F1"/>
    <w:pPr>
      <w:spacing w:after="200" w:line="240" w:lineRule="auto"/>
      <w:jc w:val="both"/>
    </w:pPr>
    <w:rPr>
      <w:i/>
      <w:iCs/>
      <w:color w:val="FFFFFF"/>
      <w:sz w:val="18"/>
      <w:szCs w:val="18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EC5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norm">
    <w:name w:val="norm"/>
    <w:basedOn w:val="Standard"/>
    <w:rsid w:val="00EC5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ibliographic-informationvalue">
    <w:name w:val="bibliographic-information__value"/>
    <w:basedOn w:val="Absatz-Standardschriftart"/>
    <w:rsid w:val="00EC59F1"/>
  </w:style>
  <w:style w:type="character" w:customStyle="1" w:styleId="bibliographic-informationtitle">
    <w:name w:val="bibliographic-information__title"/>
    <w:basedOn w:val="Absatz-Standardschriftart"/>
    <w:rsid w:val="00EC59F1"/>
  </w:style>
  <w:style w:type="character" w:customStyle="1" w:styleId="hithilite">
    <w:name w:val="hithilite"/>
    <w:basedOn w:val="Absatz-Standardschriftart"/>
    <w:rsid w:val="00EC59F1"/>
  </w:style>
  <w:style w:type="paragraph" w:styleId="Titel">
    <w:name w:val="Title"/>
    <w:basedOn w:val="Standard"/>
    <w:next w:val="Standard"/>
    <w:link w:val="TitelZchn1"/>
    <w:uiPriority w:val="10"/>
    <w:qFormat/>
    <w:rsid w:val="00EC5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1">
    <w:name w:val="Titel Zchn1"/>
    <w:basedOn w:val="Absatz-Standardschriftart"/>
    <w:link w:val="Titel"/>
    <w:uiPriority w:val="10"/>
    <w:rsid w:val="00EC5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1">
    <w:name w:val="Überschrift 1 Zchn1"/>
    <w:basedOn w:val="Absatz-Standardschriftart"/>
    <w:uiPriority w:val="9"/>
    <w:rsid w:val="00EC59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1">
    <w:name w:val="Überschrift 2 Zchn1"/>
    <w:basedOn w:val="Absatz-Standardschriftart"/>
    <w:uiPriority w:val="9"/>
    <w:semiHidden/>
    <w:rsid w:val="00EC59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1">
    <w:name w:val="Überschrift 3 Zchn1"/>
    <w:basedOn w:val="Absatz-Standardschriftart"/>
    <w:uiPriority w:val="9"/>
    <w:semiHidden/>
    <w:rsid w:val="00EC59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1">
    <w:name w:val="Überschrift 4 Zchn1"/>
    <w:basedOn w:val="Absatz-Standardschriftart"/>
    <w:uiPriority w:val="9"/>
    <w:semiHidden/>
    <w:rsid w:val="00EC59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1">
    <w:name w:val="Überschrift 5 Zchn1"/>
    <w:basedOn w:val="Absatz-Standardschriftart"/>
    <w:link w:val="berschrift5"/>
    <w:uiPriority w:val="9"/>
    <w:semiHidden/>
    <w:rsid w:val="00EC59F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1">
    <w:name w:val="Überschrift 6 Zchn1"/>
    <w:basedOn w:val="Absatz-Standardschriftart"/>
    <w:link w:val="berschrift6"/>
    <w:uiPriority w:val="9"/>
    <w:semiHidden/>
    <w:rsid w:val="00EC59F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1">
    <w:name w:val="Überschrift 7 Zchn1"/>
    <w:basedOn w:val="Absatz-Standardschriftart"/>
    <w:link w:val="berschrift7"/>
    <w:uiPriority w:val="9"/>
    <w:semiHidden/>
    <w:rsid w:val="00EC59F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1">
    <w:name w:val="Überschrift 8 Zchn1"/>
    <w:basedOn w:val="Absatz-Standardschriftart"/>
    <w:link w:val="berschrift8"/>
    <w:uiPriority w:val="9"/>
    <w:semiHidden/>
    <w:rsid w:val="00EC59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1">
    <w:name w:val="Überschrift 9 Zchn1"/>
    <w:basedOn w:val="Absatz-Standardschriftart"/>
    <w:link w:val="berschrift9"/>
    <w:uiPriority w:val="9"/>
    <w:semiHidden/>
    <w:rsid w:val="00EC59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EinfacheTabelle22">
    <w:name w:val="Einfache Tabelle 22"/>
    <w:basedOn w:val="NormaleTabelle"/>
    <w:uiPriority w:val="42"/>
    <w:rsid w:val="00EC59F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EC59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97DEF"/>
    <w:pPr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C97DEF"/>
  </w:style>
  <w:style w:type="character" w:styleId="Buchtitel">
    <w:name w:val="Book Title"/>
    <w:basedOn w:val="Absatz-Standardschriftart"/>
    <w:uiPriority w:val="33"/>
    <w:qFormat/>
    <w:rsid w:val="00C97DEF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C97DEF"/>
    <w:rPr>
      <w:b/>
      <w:bCs/>
      <w:smallCaps/>
      <w:color w:val="5B9BD5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C97DEF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C97DEF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C97DEF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7DE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7DEF"/>
    <w:rPr>
      <w:i/>
      <w:iCs/>
      <w:color w:val="5B9BD5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C97DE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97DEF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C97D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C97D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C97DE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C97DE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C97DE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C97DE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C97D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C97D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C97D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C97D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C97D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C97D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C97D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C97D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C97D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C97D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C97D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C97D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C97D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C97D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C97DEF"/>
    <w:pPr>
      <w:spacing w:after="0" w:line="240" w:lineRule="auto"/>
    </w:pPr>
  </w:style>
  <w:style w:type="character" w:styleId="HTMLVariable">
    <w:name w:val="HTML Variable"/>
    <w:basedOn w:val="Absatz-Standardschriftart"/>
    <w:uiPriority w:val="99"/>
    <w:semiHidden/>
    <w:unhideWhenUsed/>
    <w:rsid w:val="00C97DEF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C97DEF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C97DEF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7D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7DEF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97DEF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C97DEF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C97DEF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C97DEF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C97DEF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C97DEF"/>
    <w:rPr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C97DEF"/>
  </w:style>
  <w:style w:type="paragraph" w:styleId="NurText">
    <w:name w:val="Plain Text"/>
    <w:basedOn w:val="Standard"/>
    <w:link w:val="NurTextZchn"/>
    <w:uiPriority w:val="99"/>
    <w:semiHidden/>
    <w:unhideWhenUsed/>
    <w:rsid w:val="00C97D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97DEF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97DEF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97DEF"/>
    <w:rPr>
      <w:rFonts w:ascii="Segoe UI" w:hAnsi="Segoe UI" w:cs="Segoe UI"/>
      <w:sz w:val="16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C97DEF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C97DEF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97DEF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97DEF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C97DEF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C97DEF"/>
  </w:style>
  <w:style w:type="paragraph" w:styleId="Textkrper3">
    <w:name w:val="Body Text 3"/>
    <w:basedOn w:val="Standard"/>
    <w:link w:val="Textkrper3Zchn"/>
    <w:uiPriority w:val="99"/>
    <w:semiHidden/>
    <w:unhideWhenUsed/>
    <w:rsid w:val="00C97DEF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97DEF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C97DEF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C97DEF"/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C97DEF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C97DEF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C97DEF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C97DEF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C97DEF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C97DEF"/>
  </w:style>
  <w:style w:type="paragraph" w:styleId="Textkrper">
    <w:name w:val="Body Text"/>
    <w:basedOn w:val="Standard"/>
    <w:link w:val="TextkrperZchn"/>
    <w:uiPriority w:val="99"/>
    <w:semiHidden/>
    <w:unhideWhenUsed/>
    <w:rsid w:val="00C97DEF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C97DEF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C97DEF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C97DEF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C97DEF"/>
  </w:style>
  <w:style w:type="character" w:customStyle="1" w:styleId="DatumZchn">
    <w:name w:val="Datum Zchn"/>
    <w:basedOn w:val="Absatz-Standardschriftart"/>
    <w:link w:val="Datum"/>
    <w:uiPriority w:val="99"/>
    <w:semiHidden/>
    <w:rsid w:val="00C97DEF"/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C97DEF"/>
  </w:style>
  <w:style w:type="character" w:customStyle="1" w:styleId="AnredeZchn">
    <w:name w:val="Anrede Zchn"/>
    <w:basedOn w:val="Absatz-Standardschriftart"/>
    <w:link w:val="Anrede"/>
    <w:uiPriority w:val="99"/>
    <w:semiHidden/>
    <w:rsid w:val="00C97DEF"/>
  </w:style>
  <w:style w:type="paragraph" w:styleId="Untertitel">
    <w:name w:val="Subtitle"/>
    <w:basedOn w:val="Standard"/>
    <w:next w:val="Standard"/>
    <w:link w:val="UntertitelZchn"/>
    <w:uiPriority w:val="11"/>
    <w:qFormat/>
    <w:rsid w:val="00C97D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7DEF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C97D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C97DE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C97DEF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C97DEF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C97DEF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C97DEF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C97DEF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C97DEF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C97DEF"/>
  </w:style>
  <w:style w:type="paragraph" w:styleId="Gruformel">
    <w:name w:val="Closing"/>
    <w:basedOn w:val="Standard"/>
    <w:link w:val="GruformelZchn"/>
    <w:uiPriority w:val="99"/>
    <w:semiHidden/>
    <w:unhideWhenUsed/>
    <w:rsid w:val="00C97DEF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C97DEF"/>
  </w:style>
  <w:style w:type="paragraph" w:styleId="Listennummer5">
    <w:name w:val="List Number 5"/>
    <w:basedOn w:val="Standard"/>
    <w:uiPriority w:val="99"/>
    <w:semiHidden/>
    <w:unhideWhenUsed/>
    <w:rsid w:val="00C97DEF"/>
    <w:pPr>
      <w:numPr>
        <w:numId w:val="2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C97DEF"/>
    <w:pPr>
      <w:numPr>
        <w:numId w:val="2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C97DEF"/>
    <w:pPr>
      <w:numPr>
        <w:numId w:val="25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C97DEF"/>
    <w:pPr>
      <w:numPr>
        <w:numId w:val="26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C97DEF"/>
    <w:pPr>
      <w:numPr>
        <w:numId w:val="27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C97DEF"/>
    <w:pPr>
      <w:numPr>
        <w:numId w:val="28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C97DEF"/>
    <w:pPr>
      <w:numPr>
        <w:numId w:val="29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C97DEF"/>
    <w:pPr>
      <w:numPr>
        <w:numId w:val="30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C97DEF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C97DEF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C97DEF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C97DEF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C97DEF"/>
    <w:pPr>
      <w:numPr>
        <w:numId w:val="31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C97DEF"/>
    <w:pPr>
      <w:numPr>
        <w:numId w:val="32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C97DEF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C97DE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C97D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97DEF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C97DEF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97DEF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97DEF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97DEF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C97DEF"/>
  </w:style>
  <w:style w:type="character" w:styleId="Zeilennummer">
    <w:name w:val="line number"/>
    <w:basedOn w:val="Absatz-Standardschriftart"/>
    <w:uiPriority w:val="99"/>
    <w:semiHidden/>
    <w:unhideWhenUsed/>
    <w:rsid w:val="00C97DEF"/>
  </w:style>
  <w:style w:type="character" w:styleId="Funotenzeichen">
    <w:name w:val="footnote reference"/>
    <w:basedOn w:val="Absatz-Standardschriftart"/>
    <w:uiPriority w:val="99"/>
    <w:semiHidden/>
    <w:unhideWhenUsed/>
    <w:rsid w:val="00C97DEF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C97DE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C97DEF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C97DEF"/>
    <w:pPr>
      <w:spacing w:after="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C97DEF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C97DEF"/>
    <w:rPr>
      <w:rFonts w:asciiTheme="majorHAnsi" w:eastAsiaTheme="majorEastAsia" w:hAnsiTheme="majorHAnsi" w:cstheme="majorBidi"/>
      <w:b/>
      <w:bCs/>
    </w:rPr>
  </w:style>
  <w:style w:type="paragraph" w:styleId="Fuzeile">
    <w:name w:val="footer"/>
    <w:basedOn w:val="Standard"/>
    <w:link w:val="FuzeileZchn"/>
    <w:uiPriority w:val="99"/>
    <w:unhideWhenUsed/>
    <w:rsid w:val="00C97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7DEF"/>
  </w:style>
  <w:style w:type="paragraph" w:styleId="Kopfzeile">
    <w:name w:val="header"/>
    <w:basedOn w:val="Standard"/>
    <w:link w:val="KopfzeileZchn"/>
    <w:uiPriority w:val="99"/>
    <w:unhideWhenUsed/>
    <w:rsid w:val="00C97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7DEF"/>
  </w:style>
  <w:style w:type="paragraph" w:styleId="Funotentext">
    <w:name w:val="footnote text"/>
    <w:basedOn w:val="Standard"/>
    <w:link w:val="FunotentextZchn"/>
    <w:uiPriority w:val="99"/>
    <w:semiHidden/>
    <w:unhideWhenUsed/>
    <w:rsid w:val="00C97DE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97DEF"/>
    <w:rPr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C97DEF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C97DEF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C97DEF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C97DEF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C97DEF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C97DEF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C97DEF"/>
    <w:pPr>
      <w:spacing w:after="100"/>
      <w:ind w:left="66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C97DEF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C97DEF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C97DEF"/>
    <w:pPr>
      <w:spacing w:after="1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C97DEF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C97DEF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C97DEF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C97DEF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C97DEF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C97DEF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C97DEF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C97DEF"/>
    <w:pPr>
      <w:spacing w:after="0" w:line="240" w:lineRule="auto"/>
      <w:ind w:left="440" w:hanging="220"/>
    </w:pPr>
  </w:style>
  <w:style w:type="character" w:customStyle="1" w:styleId="nlmarticle-title">
    <w:name w:val="nlm_article-title"/>
    <w:basedOn w:val="Absatz-Standardschriftart"/>
    <w:rsid w:val="006C2484"/>
  </w:style>
  <w:style w:type="character" w:customStyle="1" w:styleId="apple-converted-space">
    <w:name w:val="apple-converted-space"/>
    <w:basedOn w:val="Absatz-Standardschriftart"/>
    <w:rsid w:val="0025627B"/>
  </w:style>
  <w:style w:type="paragraph" w:customStyle="1" w:styleId="Default">
    <w:name w:val="Default"/>
    <w:rsid w:val="004117CF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character" w:customStyle="1" w:styleId="labs-docsum-authors">
    <w:name w:val="labs-docsum-authors"/>
    <w:basedOn w:val="Absatz-Standardschriftart"/>
    <w:rsid w:val="00CF04EB"/>
  </w:style>
  <w:style w:type="character" w:customStyle="1" w:styleId="labs-docsum-journal-citation">
    <w:name w:val="labs-docsum-journal-citation"/>
    <w:basedOn w:val="Absatz-Standardschriftart"/>
    <w:rsid w:val="00CF04EB"/>
  </w:style>
  <w:style w:type="character" w:customStyle="1" w:styleId="value">
    <w:name w:val="value"/>
    <w:basedOn w:val="Absatz-Standardschriftart"/>
    <w:rsid w:val="004E0DB8"/>
  </w:style>
  <w:style w:type="paragraph" w:customStyle="1" w:styleId="reference">
    <w:name w:val="reference"/>
    <w:basedOn w:val="Standard"/>
    <w:rsid w:val="00FD6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character" w:customStyle="1" w:styleId="meropslabel">
    <w:name w:val="meropslabel"/>
    <w:basedOn w:val="Absatz-Standardschriftart"/>
    <w:rsid w:val="00FD6B7A"/>
  </w:style>
  <w:style w:type="character" w:customStyle="1" w:styleId="idreflabelwithbridge">
    <w:name w:val="id.ref.label.withbridge"/>
    <w:basedOn w:val="Absatz-Standardschriftart"/>
    <w:rsid w:val="00FD6B7A"/>
  </w:style>
  <w:style w:type="character" w:customStyle="1" w:styleId="label">
    <w:name w:val="label"/>
    <w:basedOn w:val="Absatz-Standardschriftart"/>
    <w:rsid w:val="00FD6B7A"/>
  </w:style>
  <w:style w:type="character" w:customStyle="1" w:styleId="idrefnumerical">
    <w:name w:val="id.ref.numerical"/>
    <w:basedOn w:val="Absatz-Standardschriftart"/>
    <w:rsid w:val="00FD6B7A"/>
  </w:style>
  <w:style w:type="character" w:customStyle="1" w:styleId="citationrefnumericalnumber">
    <w:name w:val="citation.ref.numerical.number"/>
    <w:basedOn w:val="Absatz-Standardschriftart"/>
    <w:rsid w:val="00FD6B7A"/>
  </w:style>
  <w:style w:type="character" w:customStyle="1" w:styleId="structuretab">
    <w:name w:val="structure.tab"/>
    <w:basedOn w:val="Absatz-Standardschriftart"/>
    <w:rsid w:val="00FD6B7A"/>
  </w:style>
  <w:style w:type="character" w:customStyle="1" w:styleId="chgathrix">
    <w:name w:val="chga_thrix"/>
    <w:basedOn w:val="Absatz-Standardschriftart"/>
    <w:rsid w:val="00FD6B7A"/>
  </w:style>
  <w:style w:type="character" w:customStyle="1" w:styleId="reftext">
    <w:name w:val="ref.text"/>
    <w:basedOn w:val="Absatz-Standardschriftart"/>
    <w:rsid w:val="00FD6B7A"/>
  </w:style>
  <w:style w:type="character" w:customStyle="1" w:styleId="refcontentssubpart">
    <w:name w:val="ref.contents.subpart"/>
    <w:basedOn w:val="Absatz-Standardschriftart"/>
    <w:rsid w:val="00FD6B7A"/>
  </w:style>
  <w:style w:type="character" w:customStyle="1" w:styleId="refcontents">
    <w:name w:val="ref.contents"/>
    <w:basedOn w:val="Absatz-Standardschriftart"/>
    <w:rsid w:val="00FD6B7A"/>
  </w:style>
  <w:style w:type="character" w:customStyle="1" w:styleId="groupname">
    <w:name w:val="group.name"/>
    <w:basedOn w:val="Absatz-Standardschriftart"/>
    <w:rsid w:val="00FD6B7A"/>
  </w:style>
  <w:style w:type="character" w:customStyle="1" w:styleId="namepersonwithdegreesetc">
    <w:name w:val="name.person.withdegreesetc"/>
    <w:basedOn w:val="Absatz-Standardschriftart"/>
    <w:rsid w:val="00FD6B7A"/>
  </w:style>
  <w:style w:type="character" w:customStyle="1" w:styleId="nameperson">
    <w:name w:val="name.person"/>
    <w:basedOn w:val="Absatz-Standardschriftart"/>
    <w:rsid w:val="00FD6B7A"/>
  </w:style>
  <w:style w:type="character" w:customStyle="1" w:styleId="namepersonstart">
    <w:name w:val="name.person.start"/>
    <w:basedOn w:val="Absatz-Standardschriftart"/>
    <w:rsid w:val="00FD6B7A"/>
  </w:style>
  <w:style w:type="character" w:customStyle="1" w:styleId="familyname">
    <w:name w:val="family_name"/>
    <w:basedOn w:val="Absatz-Standardschriftart"/>
    <w:rsid w:val="00FD6B7A"/>
  </w:style>
  <w:style w:type="character" w:customStyle="1" w:styleId="givenname">
    <w:name w:val="given_name"/>
    <w:basedOn w:val="Absatz-Standardschriftart"/>
    <w:rsid w:val="00FD6B7A"/>
  </w:style>
  <w:style w:type="character" w:customStyle="1" w:styleId="bridgedetal">
    <w:name w:val="bridged.etal"/>
    <w:basedOn w:val="Absatz-Standardschriftart"/>
    <w:rsid w:val="00FD6B7A"/>
  </w:style>
  <w:style w:type="character" w:customStyle="1" w:styleId="refcontentsbody">
    <w:name w:val="ref.contents.body"/>
    <w:basedOn w:val="Absatz-Standardschriftart"/>
    <w:rsid w:val="00FD6B7A"/>
  </w:style>
  <w:style w:type="character" w:customStyle="1" w:styleId="articletitle">
    <w:name w:val="article_title"/>
    <w:basedOn w:val="Absatz-Standardschriftart"/>
    <w:rsid w:val="00FD6B7A"/>
  </w:style>
  <w:style w:type="character" w:customStyle="1" w:styleId="titledoc">
    <w:name w:val="title.doc"/>
    <w:basedOn w:val="Absatz-Standardschriftart"/>
    <w:rsid w:val="00FD6B7A"/>
  </w:style>
  <w:style w:type="character" w:customStyle="1" w:styleId="titledocpart">
    <w:name w:val="title.doc.part"/>
    <w:basedOn w:val="Absatz-Standardschriftart"/>
    <w:rsid w:val="00FD6B7A"/>
  </w:style>
  <w:style w:type="character" w:customStyle="1" w:styleId="titlebookordocfuzzycontentscontinuedaftercolon">
    <w:name w:val="title.bookordoc.fuzzy.contents.continued.aftercolon"/>
    <w:basedOn w:val="Absatz-Standardschriftart"/>
    <w:rsid w:val="00FD6B7A"/>
  </w:style>
  <w:style w:type="character" w:customStyle="1" w:styleId="source">
    <w:name w:val="source"/>
    <w:basedOn w:val="Absatz-Standardschriftart"/>
    <w:rsid w:val="00FD6B7A"/>
  </w:style>
  <w:style w:type="character" w:customStyle="1" w:styleId="titlejournal">
    <w:name w:val="title.journal"/>
    <w:basedOn w:val="Absatz-Standardschriftart"/>
    <w:rsid w:val="00FD6B7A"/>
  </w:style>
  <w:style w:type="character" w:customStyle="1" w:styleId="refvolumeformatting">
    <w:name w:val="ref.volume.formatting"/>
    <w:basedOn w:val="Absatz-Standardschriftart"/>
    <w:rsid w:val="00FD6B7A"/>
  </w:style>
  <w:style w:type="character" w:customStyle="1" w:styleId="volumenumber">
    <w:name w:val="volume_number"/>
    <w:basedOn w:val="Absatz-Standardschriftart"/>
    <w:rsid w:val="00FD6B7A"/>
  </w:style>
  <w:style w:type="character" w:customStyle="1" w:styleId="idpages">
    <w:name w:val="id.pages"/>
    <w:basedOn w:val="Absatz-Standardschriftart"/>
    <w:rsid w:val="00FD6B7A"/>
  </w:style>
  <w:style w:type="character" w:customStyle="1" w:styleId="pagenumbers">
    <w:name w:val="page_numbers"/>
    <w:basedOn w:val="Absatz-Standardschriftart"/>
    <w:rsid w:val="00FD6B7A"/>
  </w:style>
  <w:style w:type="character" w:customStyle="1" w:styleId="groupdateref">
    <w:name w:val="group.date.ref"/>
    <w:basedOn w:val="Absatz-Standardschriftart"/>
    <w:rsid w:val="00FD6B7A"/>
  </w:style>
  <w:style w:type="character" w:customStyle="1" w:styleId="year">
    <w:name w:val="year"/>
    <w:basedOn w:val="Absatz-Standardschriftart"/>
    <w:rsid w:val="00FD6B7A"/>
  </w:style>
  <w:style w:type="character" w:customStyle="1" w:styleId="daterefyear">
    <w:name w:val="date.ref.year"/>
    <w:basedOn w:val="Absatz-Standardschriftart"/>
    <w:rsid w:val="00FD6B7A"/>
  </w:style>
  <w:style w:type="character" w:customStyle="1" w:styleId="idyear">
    <w:name w:val="id.year"/>
    <w:basedOn w:val="Absatz-Standardschriftart"/>
    <w:rsid w:val="00FD6B7A"/>
  </w:style>
  <w:style w:type="character" w:customStyle="1" w:styleId="miscellaneous">
    <w:name w:val="miscellaneous"/>
    <w:basedOn w:val="Absatz-Standardschriftart"/>
    <w:rsid w:val="00FD6B7A"/>
  </w:style>
  <w:style w:type="character" w:customStyle="1" w:styleId="Hyperlink1">
    <w:name w:val="Hyperlink1"/>
    <w:basedOn w:val="Absatz-Standardschriftart"/>
    <w:rsid w:val="00FD6B7A"/>
  </w:style>
  <w:style w:type="character" w:customStyle="1" w:styleId="nametaxon">
    <w:name w:val="name.taxon"/>
    <w:basedOn w:val="Absatz-Standardschriftart"/>
    <w:rsid w:val="00FD6B7A"/>
  </w:style>
  <w:style w:type="character" w:customStyle="1" w:styleId="formattedtext">
    <w:name w:val="formatted.text"/>
    <w:basedOn w:val="Absatz-Standardschriftart"/>
    <w:rsid w:val="00FD6B7A"/>
  </w:style>
  <w:style w:type="character" w:customStyle="1" w:styleId="namegiven">
    <w:name w:val="name.given"/>
    <w:basedOn w:val="Absatz-Standardschriftart"/>
    <w:rsid w:val="00FD6B7A"/>
  </w:style>
  <w:style w:type="character" w:customStyle="1" w:styleId="nameinitial">
    <w:name w:val="name.initial"/>
    <w:basedOn w:val="Absatz-Standardschriftart"/>
    <w:rsid w:val="00FD6B7A"/>
  </w:style>
  <w:style w:type="character" w:customStyle="1" w:styleId="titlebook">
    <w:name w:val="title.book"/>
    <w:basedOn w:val="Absatz-Standardschriftart"/>
    <w:rsid w:val="00FD6B7A"/>
  </w:style>
  <w:style w:type="character" w:customStyle="1" w:styleId="termedoreds">
    <w:name w:val="term.edoreds"/>
    <w:basedOn w:val="Absatz-Standardschriftart"/>
    <w:rsid w:val="00FD6B7A"/>
  </w:style>
  <w:style w:type="character" w:customStyle="1" w:styleId="grouppublisher">
    <w:name w:val="group.publisher"/>
    <w:basedOn w:val="Absatz-Standardschriftart"/>
    <w:rsid w:val="00FD6B7A"/>
  </w:style>
  <w:style w:type="character" w:customStyle="1" w:styleId="location">
    <w:name w:val="location"/>
    <w:basedOn w:val="Absatz-Standardschriftart"/>
    <w:rsid w:val="00FD6B7A"/>
  </w:style>
  <w:style w:type="character" w:customStyle="1" w:styleId="namecity">
    <w:name w:val="name.city"/>
    <w:basedOn w:val="Absatz-Standardschriftart"/>
    <w:rsid w:val="00FD6B7A"/>
  </w:style>
  <w:style w:type="character" w:customStyle="1" w:styleId="nameregion">
    <w:name w:val="name.region"/>
    <w:basedOn w:val="Absatz-Standardschriftart"/>
    <w:rsid w:val="00FD6B7A"/>
  </w:style>
  <w:style w:type="character" w:customStyle="1" w:styleId="crs">
    <w:name w:val="crs"/>
    <w:basedOn w:val="Absatz-Standardschriftart"/>
    <w:rsid w:val="00FD6B7A"/>
  </w:style>
  <w:style w:type="character" w:customStyle="1" w:styleId="cr">
    <w:name w:val="cr"/>
    <w:basedOn w:val="Absatz-Standardschriftart"/>
    <w:rsid w:val="00FD6B7A"/>
  </w:style>
  <w:style w:type="character" w:customStyle="1" w:styleId="termabbreviationdefinition">
    <w:name w:val="term.abbreviationdefinition"/>
    <w:basedOn w:val="Absatz-Standardschriftart"/>
    <w:rsid w:val="00FD6B7A"/>
  </w:style>
  <w:style w:type="character" w:customStyle="1" w:styleId="termabbreviation">
    <w:name w:val="term.abbreviation"/>
    <w:basedOn w:val="Absatz-Standardschriftart"/>
    <w:rsid w:val="00FD6B7A"/>
  </w:style>
  <w:style w:type="character" w:customStyle="1" w:styleId="namefamily">
    <w:name w:val="name.family"/>
    <w:basedOn w:val="Absatz-Standardschriftart"/>
    <w:rsid w:val="00FD6B7A"/>
  </w:style>
  <w:style w:type="character" w:customStyle="1" w:styleId="tmr-comment-highlight">
    <w:name w:val="tmr-comment-highlight"/>
    <w:basedOn w:val="Absatz-Standardschriftart"/>
    <w:rsid w:val="00FD6B7A"/>
  </w:style>
  <w:style w:type="character" w:customStyle="1" w:styleId="nameisland">
    <w:name w:val="name.island"/>
    <w:basedOn w:val="Absatz-Standardschriftart"/>
    <w:rsid w:val="00FD6B7A"/>
  </w:style>
  <w:style w:type="character" w:customStyle="1" w:styleId="publisher">
    <w:name w:val="publisher"/>
    <w:basedOn w:val="Absatz-Standardschriftart"/>
    <w:rsid w:val="00FD6B7A"/>
  </w:style>
  <w:style w:type="character" w:customStyle="1" w:styleId="edition">
    <w:name w:val="edition"/>
    <w:basedOn w:val="Absatz-Standardschriftart"/>
    <w:rsid w:val="00FD6B7A"/>
  </w:style>
  <w:style w:type="character" w:customStyle="1" w:styleId="idedition">
    <w:name w:val="id.edition"/>
    <w:basedOn w:val="Absatz-Standardschriftart"/>
    <w:rsid w:val="00FD6B7A"/>
  </w:style>
  <w:style w:type="character" w:customStyle="1" w:styleId="idpage">
    <w:name w:val="id.page"/>
    <w:basedOn w:val="Absatz-Standardschriftart"/>
    <w:rsid w:val="00FD6B7A"/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596729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596729"/>
    <w:rPr>
      <w:rFonts w:ascii="Arial" w:eastAsia="Times New Roman" w:hAnsi="Arial" w:cs="Times New Roman"/>
      <w:b/>
      <w:color w:val="00000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0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0E46D-D89F-441D-9905-516C6465E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Schmideder, Stefan</dc:creator>
  <cp:keywords/>
  <dc:description/>
  <cp:lastModifiedBy>Müller, Henri</cp:lastModifiedBy>
  <cp:revision>2</cp:revision>
  <cp:lastPrinted>2020-07-31T08:55:00Z</cp:lastPrinted>
  <dcterms:created xsi:type="dcterms:W3CDTF">2021-11-04T15:18:00Z</dcterms:created>
  <dcterms:modified xsi:type="dcterms:W3CDTF">2021-11-04T15:18:00Z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Library2</vt:lpwstr>
  </property>
  <property fmtid="{D5CDD505-2E9C-101B-9397-08002B2CF9AE}" pid="3" name="UniqueFileID">
    <vt:lpwstr>YBXDeAR0njKA</vt:lpwstr>
  </property>
  <property fmtid="{D5CDD505-2E9C-101B-9397-08002B2CF9AE}" pid="4" name="CitaviDocumentProperty_0">
    <vt:lpwstr>62d9fe63-a85b-4ddc-9c61-3282571bf58b</vt:lpwstr>
  </property>
  <property fmtid="{D5CDD505-2E9C-101B-9397-08002B2CF9AE}" pid="5" name="CitaviDocumentProperty_8">
    <vt:lpwstr>I:\SVT\Library\CentralLibrary\ssc\Citavi\Library2.ctv6</vt:lpwstr>
  </property>
  <property fmtid="{D5CDD505-2E9C-101B-9397-08002B2CF9AE}" pid="6" name="CitaviDocumentProperty_6">
    <vt:lpwstr>True</vt:lpwstr>
  </property>
  <property fmtid="{D5CDD505-2E9C-101B-9397-08002B2CF9AE}" pid="7" name="CitaviDocumentProperty_1">
    <vt:lpwstr>6.5.0.0</vt:lpwstr>
  </property>
</Properties>
</file>